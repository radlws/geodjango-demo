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E56" w:rsidRPr="00A22F89" w:rsidRDefault="00491E56" w:rsidP="00F170A8">
      <w:pPr>
        <w:pStyle w:val="Spacer"/>
        <w:spacing w:line="360" w:lineRule="auto"/>
      </w:pPr>
      <w:r w:rsidRPr="00A22F89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-228600</wp:posOffset>
            </wp:positionH>
            <wp:positionV relativeFrom="page">
              <wp:posOffset>-228600</wp:posOffset>
            </wp:positionV>
            <wp:extent cx="2052955" cy="10487025"/>
            <wp:effectExtent l="19050" t="0" r="4445" b="0"/>
            <wp:wrapSquare wrapText="bothSides"/>
            <wp:docPr id="1" name="Picture 3" descr="Si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de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048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6F3A" w:rsidRPr="00A22F89" w:rsidRDefault="00FA6F3A" w:rsidP="00F170A8">
      <w:pPr>
        <w:pStyle w:val="Client"/>
        <w:spacing w:line="360" w:lineRule="auto"/>
      </w:pPr>
      <w:r w:rsidRPr="00A22F89">
        <w:t>Baker Real Estate</w:t>
      </w:r>
    </w:p>
    <w:p w:rsidR="00D32699" w:rsidRDefault="00FA6F3A" w:rsidP="00D32699">
      <w:pPr>
        <w:pStyle w:val="Project"/>
        <w:spacing w:line="360" w:lineRule="auto"/>
      </w:pPr>
      <w:r w:rsidRPr="00A22F89">
        <w:t>Baker PMS API</w:t>
      </w:r>
    </w:p>
    <w:p w:rsidR="00FA6F3A" w:rsidRPr="00A22F89" w:rsidRDefault="00FA6F3A" w:rsidP="00890B18">
      <w:pPr>
        <w:pStyle w:val="Title"/>
      </w:pPr>
      <w:r w:rsidRPr="00A22F89">
        <w:t>API Specification</w:t>
      </w:r>
    </w:p>
    <w:p w:rsidR="00D32699" w:rsidRDefault="00363CD3" w:rsidP="00D32699">
      <w:pPr>
        <w:pStyle w:val="Version"/>
        <w:spacing w:line="360" w:lineRule="auto"/>
      </w:pPr>
      <w:r w:rsidRPr="00A22F89">
        <w:t xml:space="preserve">Version </w:t>
      </w:r>
      <w:r w:rsidR="00B14DA1">
        <w:t>0.</w:t>
      </w:r>
      <w:r w:rsidR="005F55EB">
        <w:t>8</w:t>
      </w:r>
    </w:p>
    <w:p w:rsidR="00FA6F3A" w:rsidRPr="00A22F89" w:rsidRDefault="001C5BEE" w:rsidP="00B0214D">
      <w:pPr>
        <w:pStyle w:val="Version"/>
        <w:spacing w:line="360" w:lineRule="auto"/>
      </w:pPr>
      <w:r w:rsidRPr="00A22F89">
        <w:fldChar w:fldCharType="begin"/>
      </w:r>
      <w:r w:rsidR="00FA6F3A" w:rsidRPr="00A22F89">
        <w:instrText xml:space="preserve"> SAVEDATE  \@ "d MMMM yyyy"  \* MERGEFORMAT </w:instrText>
      </w:r>
      <w:r w:rsidRPr="00A22F89">
        <w:fldChar w:fldCharType="separate"/>
      </w:r>
      <w:ins w:id="0" w:author="Author">
        <w:r w:rsidR="00CB312E">
          <w:rPr>
            <w:noProof/>
          </w:rPr>
          <w:t>19</w:t>
        </w:r>
        <w:r w:rsidR="00CB312E" w:rsidRPr="00A22F89">
          <w:rPr>
            <w:noProof/>
          </w:rPr>
          <w:t xml:space="preserve"> </w:t>
        </w:r>
        <w:r w:rsidR="00CB312E">
          <w:rPr>
            <w:noProof/>
          </w:rPr>
          <w:t>September</w:t>
        </w:r>
        <w:r w:rsidR="00CB312E" w:rsidRPr="00A22F89">
          <w:rPr>
            <w:noProof/>
          </w:rPr>
          <w:t xml:space="preserve"> </w:t>
        </w:r>
        <w:r w:rsidR="00CB312E">
          <w:rPr>
            <w:noProof/>
          </w:rPr>
          <w:t>2014</w:t>
        </w:r>
        <w:del w:id="1" w:author="Author">
          <w:r w:rsidR="00806039" w:rsidDel="00CB312E">
            <w:rPr>
              <w:noProof/>
            </w:rPr>
            <w:delText>19 September 2014</w:delText>
          </w:r>
        </w:del>
      </w:ins>
      <w:r w:rsidRPr="00A22F89">
        <w:fldChar w:fldCharType="end"/>
      </w:r>
    </w:p>
    <w:p w:rsidR="00FA6F3A" w:rsidRPr="00A22F89" w:rsidRDefault="00FA6F3A" w:rsidP="00F170A8">
      <w:pPr>
        <w:pStyle w:val="Contact"/>
        <w:spacing w:line="360" w:lineRule="auto"/>
      </w:pPr>
      <w:r w:rsidRPr="00A22F89">
        <w:t>Frank Li</w:t>
      </w:r>
      <w:r w:rsidRPr="00A22F89">
        <w:br/>
        <w:t>frank.li@qualicom.com</w:t>
      </w:r>
    </w:p>
    <w:p w:rsidR="00FA6F3A" w:rsidRPr="00A22F89" w:rsidRDefault="00FA6F3A" w:rsidP="00B0214D">
      <w:pPr>
        <w:pStyle w:val="Security"/>
      </w:pPr>
      <w:proofErr w:type="spellStart"/>
      <w:r w:rsidRPr="00A22F89">
        <w:t>Qualicom</w:t>
      </w:r>
      <w:proofErr w:type="spellEnd"/>
      <w:r w:rsidRPr="00A22F89">
        <w:t xml:space="preserve"> Internal Use Only</w:t>
      </w:r>
    </w:p>
    <w:p w:rsidR="00DF11DC" w:rsidRDefault="00DF11DC">
      <w:pPr>
        <w:spacing w:before="0" w:after="200" w:line="276" w:lineRule="auto"/>
        <w:rPr>
          <w:szCs w:val="22"/>
        </w:rPr>
      </w:pPr>
      <w:r>
        <w:br w:type="page"/>
      </w:r>
    </w:p>
    <w:p w:rsidR="00FA6F3A" w:rsidRPr="009D2EDA" w:rsidRDefault="00FA6F3A" w:rsidP="009D2EDA">
      <w:pPr>
        <w:pStyle w:val="Copyright"/>
      </w:pPr>
      <w:r w:rsidRPr="009D2EDA">
        <w:t xml:space="preserve">This document contains information that is the property of </w:t>
      </w:r>
      <w:proofErr w:type="spellStart"/>
      <w:r w:rsidRPr="009D2EDA">
        <w:t>Qualicom</w:t>
      </w:r>
      <w:proofErr w:type="spellEnd"/>
      <w:r w:rsidRPr="009D2EDA">
        <w:t xml:space="preserve"> Innovations Inc. Reproduction, disclosure or any other use of the proprietary information in this document is prohibited without written permission from </w:t>
      </w:r>
      <w:proofErr w:type="spellStart"/>
      <w:r w:rsidRPr="009D2EDA">
        <w:t>Qualicom</w:t>
      </w:r>
      <w:proofErr w:type="spellEnd"/>
      <w:r w:rsidRPr="009D2EDA">
        <w:t xml:space="preserve"> Innovations Inc. Product names used herein are for identification purposes only and may be trademarks of their respective companies.</w:t>
      </w:r>
    </w:p>
    <w:p w:rsidR="00FA6F3A" w:rsidRPr="00A22F89" w:rsidRDefault="00FA6F3A" w:rsidP="00F170A8">
      <w:pPr>
        <w:pStyle w:val="Copyright"/>
        <w:spacing w:line="360" w:lineRule="auto"/>
      </w:pPr>
      <w:r w:rsidRPr="00A22F89">
        <w:t xml:space="preserve">Copyright © </w:t>
      </w:r>
      <w:r w:rsidR="001C5BEE" w:rsidRPr="00A22F89">
        <w:fldChar w:fldCharType="begin"/>
      </w:r>
      <w:r w:rsidRPr="00A22F89">
        <w:instrText xml:space="preserve"> DATE  \@ "yyyy"  \* MERGEFORMAT </w:instrText>
      </w:r>
      <w:r w:rsidR="001C5BEE" w:rsidRPr="00A22F89">
        <w:fldChar w:fldCharType="separate"/>
      </w:r>
      <w:r w:rsidR="00CB312E">
        <w:rPr>
          <w:noProof/>
        </w:rPr>
        <w:t>2014</w:t>
      </w:r>
      <w:r w:rsidR="001C5BEE" w:rsidRPr="00A22F89">
        <w:fldChar w:fldCharType="end"/>
      </w:r>
      <w:r w:rsidRPr="00A22F89">
        <w:t>. All rights reserved.</w:t>
      </w:r>
    </w:p>
    <w:p w:rsidR="00FA6F3A" w:rsidRPr="00A22F89" w:rsidRDefault="00FA6F3A" w:rsidP="00F170A8">
      <w:pPr>
        <w:pStyle w:val="Heading5"/>
        <w:spacing w:line="360" w:lineRule="auto"/>
      </w:pPr>
      <w:r w:rsidRPr="00A22F89">
        <w:t>Revision History</w:t>
      </w:r>
    </w:p>
    <w:tbl>
      <w:tblPr>
        <w:tblStyle w:val="qTable"/>
        <w:tblW w:w="9360" w:type="dxa"/>
        <w:tblLayout w:type="fixed"/>
        <w:tblLook w:val="0420"/>
      </w:tblPr>
      <w:tblGrid>
        <w:gridCol w:w="1152"/>
        <w:gridCol w:w="1728"/>
        <w:gridCol w:w="2160"/>
        <w:gridCol w:w="4320"/>
      </w:tblGrid>
      <w:tr w:rsidR="00FA6F3A" w:rsidRPr="00A22F89">
        <w:trPr>
          <w:cnfStyle w:val="100000000000"/>
        </w:trPr>
        <w:tc>
          <w:tcPr>
            <w:tcW w:w="1152" w:type="dxa"/>
          </w:tcPr>
          <w:p w:rsidR="00FA6F3A" w:rsidRPr="00A22F89" w:rsidRDefault="00FA6F3A" w:rsidP="00F170A8">
            <w:pPr>
              <w:pStyle w:val="TableHeading"/>
              <w:spacing w:line="360" w:lineRule="auto"/>
            </w:pPr>
            <w:r w:rsidRPr="00A22F89">
              <w:t>Version</w:t>
            </w:r>
          </w:p>
        </w:tc>
        <w:tc>
          <w:tcPr>
            <w:tcW w:w="1728" w:type="dxa"/>
          </w:tcPr>
          <w:p w:rsidR="00FA6F3A" w:rsidRPr="00A22F89" w:rsidRDefault="00FA6F3A" w:rsidP="00F170A8">
            <w:pPr>
              <w:pStyle w:val="TableHeading"/>
              <w:spacing w:line="360" w:lineRule="auto"/>
            </w:pPr>
            <w:r w:rsidRPr="00A22F89">
              <w:t>Date</w:t>
            </w:r>
          </w:p>
        </w:tc>
        <w:tc>
          <w:tcPr>
            <w:tcW w:w="2160" w:type="dxa"/>
          </w:tcPr>
          <w:p w:rsidR="00FA6F3A" w:rsidRPr="00A22F89" w:rsidRDefault="00FA6F3A" w:rsidP="00F170A8">
            <w:pPr>
              <w:pStyle w:val="TableHeading"/>
              <w:spacing w:line="360" w:lineRule="auto"/>
            </w:pPr>
            <w:r w:rsidRPr="00A22F89">
              <w:t>Author</w:t>
            </w:r>
          </w:p>
        </w:tc>
        <w:tc>
          <w:tcPr>
            <w:tcW w:w="4320" w:type="dxa"/>
          </w:tcPr>
          <w:p w:rsidR="00FA6F3A" w:rsidRPr="00A22F89" w:rsidRDefault="00FA6F3A" w:rsidP="00F170A8">
            <w:pPr>
              <w:pStyle w:val="TableHeading"/>
              <w:spacing w:line="360" w:lineRule="auto"/>
            </w:pPr>
            <w:r w:rsidRPr="00A22F89">
              <w:t>Description</w:t>
            </w:r>
          </w:p>
        </w:tc>
      </w:tr>
      <w:tr w:rsidR="00FA6F3A" w:rsidRPr="00A22F89">
        <w:trPr>
          <w:cnfStyle w:val="000000100000"/>
        </w:trPr>
        <w:tc>
          <w:tcPr>
            <w:tcW w:w="1152" w:type="dxa"/>
          </w:tcPr>
          <w:p w:rsidR="00FA6F3A" w:rsidRPr="00A22F89" w:rsidRDefault="00FA6F3A" w:rsidP="00F170A8">
            <w:pPr>
              <w:pStyle w:val="TableText"/>
              <w:spacing w:line="360" w:lineRule="auto"/>
            </w:pPr>
            <w:r w:rsidRPr="00A22F89">
              <w:t>0.1</w:t>
            </w:r>
          </w:p>
        </w:tc>
        <w:tc>
          <w:tcPr>
            <w:tcW w:w="1728" w:type="dxa"/>
          </w:tcPr>
          <w:p w:rsidR="00FA6F3A" w:rsidRPr="00A22F89" w:rsidRDefault="001C5BEE" w:rsidP="00F170A8">
            <w:pPr>
              <w:pStyle w:val="TableText"/>
              <w:spacing w:line="360" w:lineRule="auto"/>
            </w:pPr>
            <w:r w:rsidRPr="00A22F89">
              <w:fldChar w:fldCharType="begin"/>
            </w:r>
            <w:r w:rsidR="00FA6F3A" w:rsidRPr="00A22F89">
              <w:instrText xml:space="preserve"> DATE  \@ "yyyy"  \* MERGEFORMAT </w:instrText>
            </w:r>
            <w:r w:rsidRPr="00A22F89">
              <w:fldChar w:fldCharType="separate"/>
            </w:r>
            <w:r w:rsidR="00CB312E">
              <w:rPr>
                <w:noProof/>
              </w:rPr>
              <w:t>2014</w:t>
            </w:r>
            <w:r w:rsidRPr="00A22F89">
              <w:fldChar w:fldCharType="end"/>
            </w:r>
            <w:r w:rsidR="00FA6F3A" w:rsidRPr="00A22F89">
              <w:t>-07-10</w:t>
            </w:r>
          </w:p>
        </w:tc>
        <w:tc>
          <w:tcPr>
            <w:tcW w:w="2160" w:type="dxa"/>
          </w:tcPr>
          <w:p w:rsidR="00FA6F3A" w:rsidRPr="00A22F89" w:rsidRDefault="00FA6F3A" w:rsidP="00F170A8">
            <w:pPr>
              <w:pStyle w:val="TableText"/>
              <w:spacing w:line="360" w:lineRule="auto"/>
            </w:pPr>
            <w:r w:rsidRPr="00A22F89">
              <w:t>Frank Li</w:t>
            </w:r>
          </w:p>
        </w:tc>
        <w:tc>
          <w:tcPr>
            <w:tcW w:w="4320" w:type="dxa"/>
          </w:tcPr>
          <w:p w:rsidR="00FA6F3A" w:rsidRPr="00A22F89" w:rsidRDefault="00FA6F3A" w:rsidP="00E10C7E">
            <w:pPr>
              <w:pStyle w:val="TableBulletCompact"/>
            </w:pPr>
            <w:r w:rsidRPr="00A22F89">
              <w:t>Initial draft</w:t>
            </w:r>
            <w:r w:rsidR="0046134A">
              <w:t>.</w:t>
            </w:r>
          </w:p>
        </w:tc>
      </w:tr>
      <w:tr w:rsidR="00FA6F3A" w:rsidRPr="00A22F89">
        <w:trPr>
          <w:cnfStyle w:val="000000010000"/>
        </w:trPr>
        <w:tc>
          <w:tcPr>
            <w:tcW w:w="1152" w:type="dxa"/>
          </w:tcPr>
          <w:p w:rsidR="00FA6F3A" w:rsidRPr="00A22F89" w:rsidRDefault="00B14DA1" w:rsidP="00F170A8">
            <w:pPr>
              <w:pStyle w:val="TableText"/>
              <w:spacing w:line="360" w:lineRule="auto"/>
            </w:pPr>
            <w:r>
              <w:t>0.2</w:t>
            </w:r>
          </w:p>
        </w:tc>
        <w:tc>
          <w:tcPr>
            <w:tcW w:w="1728" w:type="dxa"/>
          </w:tcPr>
          <w:p w:rsidR="00FA6F3A" w:rsidRPr="00A22F89" w:rsidRDefault="00B14DA1" w:rsidP="00F170A8">
            <w:pPr>
              <w:pStyle w:val="TableText"/>
              <w:spacing w:line="360" w:lineRule="auto"/>
            </w:pPr>
            <w:r>
              <w:t>2014-07-18</w:t>
            </w:r>
          </w:p>
        </w:tc>
        <w:tc>
          <w:tcPr>
            <w:tcW w:w="2160" w:type="dxa"/>
          </w:tcPr>
          <w:p w:rsidR="00FA6F3A" w:rsidRPr="00A22F89" w:rsidRDefault="00B14DA1" w:rsidP="00F170A8">
            <w:pPr>
              <w:pStyle w:val="TableText"/>
              <w:spacing w:line="360" w:lineRule="auto"/>
            </w:pPr>
            <w:r>
              <w:t xml:space="preserve">Karen </w:t>
            </w:r>
            <w:proofErr w:type="spellStart"/>
            <w:r>
              <w:t>Bennet</w:t>
            </w:r>
            <w:proofErr w:type="spellEnd"/>
          </w:p>
        </w:tc>
        <w:tc>
          <w:tcPr>
            <w:tcW w:w="4320" w:type="dxa"/>
          </w:tcPr>
          <w:p w:rsidR="00FA6F3A" w:rsidRPr="00A22F89" w:rsidRDefault="00B14DA1" w:rsidP="00E10C7E">
            <w:pPr>
              <w:pStyle w:val="TableBulletCompact"/>
            </w:pPr>
            <w:r>
              <w:t>Updates based on document review meeting</w:t>
            </w:r>
            <w:r w:rsidR="0046134A">
              <w:t>.</w:t>
            </w:r>
          </w:p>
        </w:tc>
      </w:tr>
      <w:tr w:rsidR="00B0214D" w:rsidRPr="00A22F89">
        <w:trPr>
          <w:cnfStyle w:val="000000100000"/>
        </w:trPr>
        <w:tc>
          <w:tcPr>
            <w:tcW w:w="1152" w:type="dxa"/>
          </w:tcPr>
          <w:p w:rsidR="00B0214D" w:rsidRDefault="00B0214D" w:rsidP="00F170A8">
            <w:pPr>
              <w:pStyle w:val="TableText"/>
              <w:spacing w:line="360" w:lineRule="auto"/>
            </w:pPr>
            <w:r>
              <w:t>0.3</w:t>
            </w:r>
          </w:p>
        </w:tc>
        <w:tc>
          <w:tcPr>
            <w:tcW w:w="1728" w:type="dxa"/>
          </w:tcPr>
          <w:p w:rsidR="00B0214D" w:rsidRDefault="00B0214D" w:rsidP="00F170A8">
            <w:pPr>
              <w:pStyle w:val="TableText"/>
              <w:spacing w:line="360" w:lineRule="auto"/>
            </w:pPr>
            <w:r>
              <w:t>2014-08-27</w:t>
            </w:r>
          </w:p>
        </w:tc>
        <w:tc>
          <w:tcPr>
            <w:tcW w:w="2160" w:type="dxa"/>
          </w:tcPr>
          <w:p w:rsidR="00B0214D" w:rsidRDefault="00B0214D" w:rsidP="00F170A8">
            <w:pPr>
              <w:pStyle w:val="TableText"/>
              <w:spacing w:line="360" w:lineRule="auto"/>
            </w:pPr>
            <w:r>
              <w:t>Frank Li</w:t>
            </w:r>
          </w:p>
        </w:tc>
        <w:tc>
          <w:tcPr>
            <w:tcW w:w="4320" w:type="dxa"/>
          </w:tcPr>
          <w:p w:rsidR="00E10C7E" w:rsidRDefault="00B0214D" w:rsidP="00E10C7E">
            <w:pPr>
              <w:pStyle w:val="TableBulletCompact"/>
            </w:pPr>
            <w:r>
              <w:t>Changed Project to Phase</w:t>
            </w:r>
            <w:r w:rsidR="0046134A">
              <w:t>.</w:t>
            </w:r>
          </w:p>
          <w:p w:rsidR="00E10C7E" w:rsidRDefault="00E10C7E" w:rsidP="00E10C7E">
            <w:pPr>
              <w:pStyle w:val="TableBulletCompact"/>
            </w:pPr>
            <w:r>
              <w:t>Partial phase name accepted</w:t>
            </w:r>
            <w:r w:rsidR="0046134A">
              <w:t>.</w:t>
            </w:r>
          </w:p>
          <w:p w:rsidR="00E10C7E" w:rsidRDefault="00E10C7E" w:rsidP="00E10C7E">
            <w:pPr>
              <w:pStyle w:val="TableBulletCompact"/>
            </w:pPr>
            <w:r>
              <w:t>Model name and Phase ID in Get Units</w:t>
            </w:r>
            <w:r w:rsidR="0046134A">
              <w:t>.</w:t>
            </w:r>
          </w:p>
          <w:p w:rsidR="007F1CE8" w:rsidRDefault="007F1CE8" w:rsidP="007F1CE8">
            <w:pPr>
              <w:pStyle w:val="TableBulletCompact"/>
            </w:pPr>
            <w:r>
              <w:t xml:space="preserve">Removed </w:t>
            </w:r>
            <w:proofErr w:type="spellStart"/>
            <w:r>
              <w:t>unittype</w:t>
            </w:r>
            <w:proofErr w:type="spellEnd"/>
            <w:r>
              <w:t xml:space="preserve">, </w:t>
            </w:r>
            <w:proofErr w:type="spellStart"/>
            <w:r>
              <w:t>pricea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priceb</w:t>
            </w:r>
            <w:proofErr w:type="spellEnd"/>
            <w:proofErr w:type="gramEnd"/>
            <w:r>
              <w:t xml:space="preserve"> from Get Phases</w:t>
            </w:r>
            <w:r w:rsidR="0046134A">
              <w:t>.</w:t>
            </w:r>
          </w:p>
        </w:tc>
      </w:tr>
      <w:tr w:rsidR="00D45E1A" w:rsidRPr="00A22F89">
        <w:trPr>
          <w:cnfStyle w:val="000000010000"/>
        </w:trPr>
        <w:tc>
          <w:tcPr>
            <w:tcW w:w="1152" w:type="dxa"/>
          </w:tcPr>
          <w:p w:rsidR="00D45E1A" w:rsidRDefault="00D45E1A" w:rsidP="00D45E1A">
            <w:pPr>
              <w:pStyle w:val="TableText"/>
              <w:spacing w:line="360" w:lineRule="auto"/>
            </w:pPr>
            <w:r>
              <w:t>0.</w:t>
            </w:r>
            <w:r w:rsidR="00637E6A">
              <w:t>4</w:t>
            </w:r>
          </w:p>
        </w:tc>
        <w:tc>
          <w:tcPr>
            <w:tcW w:w="1728" w:type="dxa"/>
          </w:tcPr>
          <w:p w:rsidR="00D45E1A" w:rsidRDefault="00D45E1A" w:rsidP="00D45E1A">
            <w:pPr>
              <w:pStyle w:val="TableText"/>
              <w:spacing w:line="360" w:lineRule="auto"/>
            </w:pPr>
            <w:r>
              <w:t>2014-08-28</w:t>
            </w:r>
          </w:p>
        </w:tc>
        <w:tc>
          <w:tcPr>
            <w:tcW w:w="2160" w:type="dxa"/>
          </w:tcPr>
          <w:p w:rsidR="00D45E1A" w:rsidRDefault="00D45E1A" w:rsidP="00D45E1A">
            <w:pPr>
              <w:pStyle w:val="TableText"/>
              <w:spacing w:line="360" w:lineRule="auto"/>
            </w:pPr>
            <w:r>
              <w:t>Frank Li</w:t>
            </w:r>
          </w:p>
        </w:tc>
        <w:tc>
          <w:tcPr>
            <w:tcW w:w="4320" w:type="dxa"/>
          </w:tcPr>
          <w:p w:rsidR="00D45E1A" w:rsidRDefault="00D45E1A" w:rsidP="00D45E1A">
            <w:pPr>
              <w:pStyle w:val="TableBulletCompact"/>
            </w:pPr>
            <w:r>
              <w:t>Changed "availability" to "status" in Get Units.</w:t>
            </w:r>
          </w:p>
          <w:p w:rsidR="00CA5A0D" w:rsidRDefault="00637E6A" w:rsidP="00CA5A0D">
            <w:pPr>
              <w:pStyle w:val="TableBulletCompact"/>
            </w:pPr>
            <w:r>
              <w:t xml:space="preserve">Added new </w:t>
            </w:r>
            <w:r w:rsidR="00CA5A0D">
              <w:t>properties</w:t>
            </w:r>
            <w:r>
              <w:t xml:space="preserve"> to Get </w:t>
            </w:r>
            <w:proofErr w:type="spellStart"/>
            <w:r>
              <w:t>UserProfiles</w:t>
            </w:r>
            <w:proofErr w:type="spellEnd"/>
            <w:r w:rsidR="00CA5A0D">
              <w:t>.</w:t>
            </w:r>
          </w:p>
          <w:p w:rsidR="006D2B05" w:rsidRDefault="006D2B05" w:rsidP="00CA5A0D">
            <w:pPr>
              <w:pStyle w:val="TableBulletCompact"/>
            </w:pPr>
            <w:r>
              <w:t xml:space="preserve">Expanded sample response in Get </w:t>
            </w:r>
            <w:proofErr w:type="spellStart"/>
            <w:r>
              <w:t>UserProfiles</w:t>
            </w:r>
            <w:proofErr w:type="spellEnd"/>
            <w:r w:rsidR="0046134A">
              <w:t>.</w:t>
            </w:r>
          </w:p>
          <w:p w:rsidR="0046134A" w:rsidRDefault="0046134A" w:rsidP="00CA5A0D">
            <w:pPr>
              <w:pStyle w:val="TableBulletCompact"/>
            </w:pPr>
            <w:r>
              <w:t xml:space="preserve">Changed </w:t>
            </w:r>
            <w:proofErr w:type="spellStart"/>
            <w:r>
              <w:t>alternatephone</w:t>
            </w:r>
            <w:proofErr w:type="spellEnd"/>
            <w:r>
              <w:t xml:space="preserve"> type from string to array.</w:t>
            </w:r>
          </w:p>
        </w:tc>
      </w:tr>
      <w:tr w:rsidR="004D1858" w:rsidRPr="00A22F89">
        <w:trPr>
          <w:cnfStyle w:val="000000100000"/>
        </w:trPr>
        <w:tc>
          <w:tcPr>
            <w:tcW w:w="1152" w:type="dxa"/>
          </w:tcPr>
          <w:p w:rsidR="004D1858" w:rsidRDefault="004D1858" w:rsidP="00D45E1A">
            <w:pPr>
              <w:pStyle w:val="TableText"/>
              <w:spacing w:line="360" w:lineRule="auto"/>
            </w:pPr>
            <w:r>
              <w:t>0.5</w:t>
            </w:r>
          </w:p>
        </w:tc>
        <w:tc>
          <w:tcPr>
            <w:tcW w:w="1728" w:type="dxa"/>
          </w:tcPr>
          <w:p w:rsidR="004D1858" w:rsidRDefault="004D1858" w:rsidP="00D45E1A">
            <w:pPr>
              <w:pStyle w:val="TableText"/>
              <w:spacing w:line="360" w:lineRule="auto"/>
            </w:pPr>
            <w:r>
              <w:t>2014-09-09</w:t>
            </w:r>
          </w:p>
        </w:tc>
        <w:tc>
          <w:tcPr>
            <w:tcW w:w="2160" w:type="dxa"/>
          </w:tcPr>
          <w:p w:rsidR="004D1858" w:rsidRDefault="004D1858" w:rsidP="00D45E1A">
            <w:pPr>
              <w:pStyle w:val="TableText"/>
              <w:spacing w:line="360" w:lineRule="auto"/>
            </w:pPr>
            <w:r>
              <w:t>Frank Li</w:t>
            </w:r>
          </w:p>
        </w:tc>
        <w:tc>
          <w:tcPr>
            <w:tcW w:w="4320" w:type="dxa"/>
          </w:tcPr>
          <w:p w:rsidR="004D1858" w:rsidRDefault="004D1858" w:rsidP="00D45E1A">
            <w:pPr>
              <w:pStyle w:val="TableBulletCompact"/>
            </w:pPr>
            <w:r>
              <w:t xml:space="preserve">Added Floor </w:t>
            </w:r>
            <w:r w:rsidR="0080496A">
              <w:t xml:space="preserve">parameter </w:t>
            </w:r>
            <w:r>
              <w:t>to Get Units.</w:t>
            </w:r>
          </w:p>
          <w:p w:rsidR="004D1858" w:rsidRDefault="004D1858" w:rsidP="00D45E1A">
            <w:pPr>
              <w:pStyle w:val="TableBulletCompact"/>
            </w:pPr>
            <w:r>
              <w:t>Limited status for Get Units to Available and Not Available.</w:t>
            </w:r>
          </w:p>
          <w:p w:rsidR="00950137" w:rsidRDefault="00950137" w:rsidP="00D45E1A">
            <w:pPr>
              <w:pStyle w:val="TableBulletCompact"/>
            </w:pPr>
            <w:r>
              <w:t>Added note on embedded spaces in "About the API".</w:t>
            </w:r>
          </w:p>
        </w:tc>
      </w:tr>
      <w:tr w:rsidR="00953907">
        <w:tblPrEx>
          <w:tblLook w:val="04A0"/>
        </w:tblPrEx>
        <w:trPr>
          <w:cnfStyle w:val="000000010000"/>
        </w:trPr>
        <w:tc>
          <w:tcPr>
            <w:tcW w:w="1152" w:type="dxa"/>
          </w:tcPr>
          <w:p w:rsidR="00953907" w:rsidRDefault="00953907" w:rsidP="00953907">
            <w:pPr>
              <w:pStyle w:val="TableText"/>
              <w:spacing w:line="360" w:lineRule="auto"/>
            </w:pPr>
            <w:r>
              <w:t>0.6</w:t>
            </w:r>
          </w:p>
        </w:tc>
        <w:tc>
          <w:tcPr>
            <w:tcW w:w="1728" w:type="dxa"/>
          </w:tcPr>
          <w:p w:rsidR="00953907" w:rsidRDefault="00953907" w:rsidP="00953907">
            <w:pPr>
              <w:pStyle w:val="TableText"/>
              <w:spacing w:line="360" w:lineRule="auto"/>
            </w:pPr>
            <w:r>
              <w:t>2014-09-11</w:t>
            </w:r>
          </w:p>
        </w:tc>
        <w:tc>
          <w:tcPr>
            <w:tcW w:w="2160" w:type="dxa"/>
          </w:tcPr>
          <w:p w:rsidR="00953907" w:rsidRDefault="00953907" w:rsidP="006379DA">
            <w:pPr>
              <w:pStyle w:val="TableText"/>
              <w:spacing w:line="360" w:lineRule="auto"/>
            </w:pPr>
            <w:r>
              <w:t xml:space="preserve">Andre </w:t>
            </w:r>
            <w:proofErr w:type="spellStart"/>
            <w:r>
              <w:t>Riolo</w:t>
            </w:r>
            <w:proofErr w:type="spellEnd"/>
          </w:p>
        </w:tc>
        <w:tc>
          <w:tcPr>
            <w:tcW w:w="4320" w:type="dxa"/>
          </w:tcPr>
          <w:p w:rsidR="00953907" w:rsidRDefault="00953907" w:rsidP="006379DA">
            <w:pPr>
              <w:pStyle w:val="TableBulletCompact"/>
            </w:pPr>
            <w:r>
              <w:t>Added Sample Call and Data Structure to 2.2/PUT; for Worksheet and Users</w:t>
            </w:r>
          </w:p>
        </w:tc>
      </w:tr>
      <w:tr w:rsidR="00915164">
        <w:tblPrEx>
          <w:tblLook w:val="04A0"/>
        </w:tblPrEx>
        <w:trPr>
          <w:cnfStyle w:val="000000100000"/>
        </w:trPr>
        <w:tc>
          <w:tcPr>
            <w:tcW w:w="1152" w:type="dxa"/>
          </w:tcPr>
          <w:p w:rsidR="00915164" w:rsidRDefault="00915164" w:rsidP="00953907">
            <w:pPr>
              <w:pStyle w:val="TableText"/>
              <w:spacing w:line="360" w:lineRule="auto"/>
            </w:pPr>
            <w:r>
              <w:t>0.7</w:t>
            </w:r>
          </w:p>
        </w:tc>
        <w:tc>
          <w:tcPr>
            <w:tcW w:w="1728" w:type="dxa"/>
          </w:tcPr>
          <w:p w:rsidR="00915164" w:rsidRDefault="00915164" w:rsidP="00953907">
            <w:pPr>
              <w:pStyle w:val="TableText"/>
              <w:spacing w:line="360" w:lineRule="auto"/>
            </w:pPr>
            <w:r>
              <w:t>2014-09-11</w:t>
            </w:r>
          </w:p>
        </w:tc>
        <w:tc>
          <w:tcPr>
            <w:tcW w:w="2160" w:type="dxa"/>
          </w:tcPr>
          <w:p w:rsidR="00915164" w:rsidRDefault="00915164" w:rsidP="006379DA">
            <w:pPr>
              <w:pStyle w:val="TableText"/>
              <w:spacing w:line="360" w:lineRule="auto"/>
            </w:pPr>
            <w:r>
              <w:t xml:space="preserve">Steve </w:t>
            </w:r>
            <w:proofErr w:type="spellStart"/>
            <w:r>
              <w:t>Chalastra</w:t>
            </w:r>
            <w:proofErr w:type="spellEnd"/>
          </w:p>
        </w:tc>
        <w:tc>
          <w:tcPr>
            <w:tcW w:w="4320" w:type="dxa"/>
          </w:tcPr>
          <w:p w:rsidR="00915164" w:rsidRDefault="00915164" w:rsidP="006379DA">
            <w:pPr>
              <w:pStyle w:val="TableBulletCompact"/>
            </w:pPr>
            <w:r>
              <w:t>Reformatted into appropriate calls.</w:t>
            </w:r>
          </w:p>
        </w:tc>
      </w:tr>
      <w:tr w:rsidR="005F55EB">
        <w:tblPrEx>
          <w:tblLook w:val="04A0"/>
        </w:tblPrEx>
        <w:trPr>
          <w:cnfStyle w:val="000000010000"/>
          <w:ins w:id="2" w:author="Author"/>
        </w:trPr>
        <w:tc>
          <w:tcPr>
            <w:tcW w:w="1152" w:type="dxa"/>
          </w:tcPr>
          <w:p w:rsidR="005F55EB" w:rsidRDefault="00AD19F3" w:rsidP="00953907">
            <w:pPr>
              <w:pStyle w:val="TableText"/>
              <w:spacing w:line="360" w:lineRule="auto"/>
              <w:rPr>
                <w:ins w:id="3" w:author="Author"/>
              </w:rPr>
            </w:pPr>
            <w:ins w:id="4" w:author="Author">
              <w:r>
                <w:t>0.8</w:t>
              </w:r>
            </w:ins>
          </w:p>
        </w:tc>
        <w:tc>
          <w:tcPr>
            <w:tcW w:w="1728" w:type="dxa"/>
          </w:tcPr>
          <w:p w:rsidR="005F55EB" w:rsidRDefault="00AD19F3" w:rsidP="00953907">
            <w:pPr>
              <w:pStyle w:val="TableText"/>
              <w:spacing w:line="360" w:lineRule="auto"/>
              <w:rPr>
                <w:ins w:id="5" w:author="Author"/>
              </w:rPr>
            </w:pPr>
            <w:ins w:id="6" w:author="Author">
              <w:r>
                <w:t>2014-09-19</w:t>
              </w:r>
            </w:ins>
          </w:p>
        </w:tc>
        <w:tc>
          <w:tcPr>
            <w:tcW w:w="2160" w:type="dxa"/>
          </w:tcPr>
          <w:p w:rsidR="005F55EB" w:rsidRDefault="00AD19F3" w:rsidP="006379DA">
            <w:pPr>
              <w:pStyle w:val="TableText"/>
              <w:spacing w:line="360" w:lineRule="auto"/>
              <w:rPr>
                <w:ins w:id="7" w:author="Author"/>
              </w:rPr>
            </w:pPr>
            <w:ins w:id="8" w:author="Author">
              <w:r>
                <w:t xml:space="preserve">Steve </w:t>
              </w:r>
              <w:proofErr w:type="spellStart"/>
              <w:r>
                <w:t>Chalastra</w:t>
              </w:r>
              <w:proofErr w:type="spellEnd"/>
            </w:ins>
          </w:p>
        </w:tc>
        <w:tc>
          <w:tcPr>
            <w:tcW w:w="4320" w:type="dxa"/>
          </w:tcPr>
          <w:p w:rsidR="005F55EB" w:rsidRDefault="00AD19F3" w:rsidP="006379DA">
            <w:pPr>
              <w:pStyle w:val="TableBulletCompact"/>
              <w:rPr>
                <w:ins w:id="9" w:author="Author"/>
              </w:rPr>
            </w:pPr>
            <w:ins w:id="10" w:author="Author">
              <w:r>
                <w:t>Clarifications after call with Rad.</w:t>
              </w:r>
            </w:ins>
          </w:p>
        </w:tc>
      </w:tr>
    </w:tbl>
    <w:p w:rsidR="00FA6F3A" w:rsidRPr="00A22F89" w:rsidRDefault="00FA6F3A" w:rsidP="00F170A8">
      <w:pPr>
        <w:pStyle w:val="Copyright"/>
        <w:spacing w:line="360" w:lineRule="auto"/>
      </w:pPr>
    </w:p>
    <w:p w:rsidR="00E43DBC" w:rsidRPr="00A22F89" w:rsidRDefault="00E43DBC" w:rsidP="00F170A8">
      <w:pPr>
        <w:pStyle w:val="Copyright"/>
        <w:spacing w:line="360" w:lineRule="auto"/>
      </w:pPr>
    </w:p>
    <w:p w:rsidR="00843235" w:rsidRPr="0018613C" w:rsidRDefault="00843235" w:rsidP="0018613C">
      <w:pPr>
        <w:pStyle w:val="Heading1xTOC"/>
      </w:pPr>
      <w:r w:rsidRPr="0018613C">
        <w:t>Contents</w:t>
      </w:r>
    </w:p>
    <w:p w:rsidR="00806039" w:rsidRDefault="001C5BEE">
      <w:pPr>
        <w:pStyle w:val="TOC1"/>
        <w:rPr>
          <w:ins w:id="11" w:author="Author"/>
          <w:rFonts w:asciiTheme="minorHAnsi" w:eastAsiaTheme="minorEastAsia" w:hAnsiTheme="minorHAnsi" w:cstheme="minorBidi"/>
          <w:b w:val="0"/>
          <w:noProof/>
          <w:szCs w:val="22"/>
        </w:rPr>
      </w:pPr>
      <w:r w:rsidRPr="001C5BEE">
        <w:fldChar w:fldCharType="begin"/>
      </w:r>
      <w:r w:rsidR="004663E7" w:rsidRPr="00A22F89">
        <w:instrText xml:space="preserve"> TOC \h \z \t "Heading 1,1,Heading 2,2,Heading 3,3,Heading 1 Index,1" </w:instrText>
      </w:r>
      <w:r w:rsidRPr="001C5BEE">
        <w:fldChar w:fldCharType="separate"/>
      </w:r>
      <w:ins w:id="12" w:author="Author">
        <w:r w:rsidRPr="00610F80">
          <w:rPr>
            <w:rStyle w:val="Hyperlink"/>
            <w:noProof/>
          </w:rPr>
          <w:fldChar w:fldCharType="begin"/>
        </w:r>
        <w:r w:rsidR="00806039" w:rsidRPr="00610F80">
          <w:rPr>
            <w:rStyle w:val="Hyperlink"/>
            <w:noProof/>
          </w:rPr>
          <w:instrText xml:space="preserve"> </w:instrText>
        </w:r>
        <w:r w:rsidR="00806039">
          <w:rPr>
            <w:noProof/>
          </w:rPr>
          <w:instrText>HYPERLINK \l "_Toc398909790"</w:instrText>
        </w:r>
        <w:r w:rsidR="00806039" w:rsidRPr="00610F80">
          <w:rPr>
            <w:rStyle w:val="Hyperlink"/>
            <w:noProof/>
          </w:rPr>
          <w:instrText xml:space="preserve"> </w:instrText>
        </w:r>
        <w:r w:rsidRPr="00610F80">
          <w:rPr>
            <w:rStyle w:val="Hyperlink"/>
            <w:noProof/>
          </w:rPr>
          <w:fldChar w:fldCharType="separate"/>
        </w:r>
        <w:r w:rsidR="00806039" w:rsidRPr="00610F80">
          <w:rPr>
            <w:rStyle w:val="Hyperlink"/>
            <w:noProof/>
          </w:rPr>
          <w:t>1 About the API</w:t>
        </w:r>
        <w:r w:rsidR="008060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039">
          <w:rPr>
            <w:noProof/>
            <w:webHidden/>
          </w:rPr>
          <w:instrText xml:space="preserve"> PAGEREF _Toc398909790 \h </w:instrText>
        </w:r>
      </w:ins>
      <w:r w:rsidR="00CB312E">
        <w:rPr>
          <w:noProof/>
        </w:rPr>
      </w:r>
      <w:r>
        <w:rPr>
          <w:noProof/>
          <w:webHidden/>
        </w:rPr>
        <w:fldChar w:fldCharType="separate"/>
      </w:r>
      <w:ins w:id="13" w:author="Author">
        <w:r w:rsidR="008060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610F80">
          <w:rPr>
            <w:rStyle w:val="Hyperlink"/>
            <w:noProof/>
          </w:rPr>
          <w:fldChar w:fldCharType="end"/>
        </w:r>
      </w:ins>
    </w:p>
    <w:p w:rsidR="00806039" w:rsidRDefault="001C5BEE">
      <w:pPr>
        <w:pStyle w:val="TOC2"/>
        <w:rPr>
          <w:ins w:id="14" w:author="Author"/>
          <w:rFonts w:asciiTheme="minorHAnsi" w:eastAsiaTheme="minorEastAsia" w:hAnsiTheme="minorHAnsi" w:cstheme="minorBidi"/>
          <w:noProof/>
          <w:szCs w:val="22"/>
        </w:rPr>
      </w:pPr>
      <w:ins w:id="15" w:author="Author">
        <w:r w:rsidRPr="00610F80">
          <w:rPr>
            <w:rStyle w:val="Hyperlink"/>
            <w:noProof/>
          </w:rPr>
          <w:fldChar w:fldCharType="begin"/>
        </w:r>
        <w:r w:rsidR="00806039" w:rsidRPr="00610F80">
          <w:rPr>
            <w:rStyle w:val="Hyperlink"/>
            <w:noProof/>
          </w:rPr>
          <w:instrText xml:space="preserve"> </w:instrText>
        </w:r>
        <w:r w:rsidR="00806039">
          <w:rPr>
            <w:noProof/>
          </w:rPr>
          <w:instrText>HYPERLINK \l "_Toc398909791"</w:instrText>
        </w:r>
        <w:r w:rsidR="00806039" w:rsidRPr="00610F80">
          <w:rPr>
            <w:rStyle w:val="Hyperlink"/>
            <w:noProof/>
          </w:rPr>
          <w:instrText xml:space="preserve"> </w:instrText>
        </w:r>
        <w:r w:rsidRPr="00610F80">
          <w:rPr>
            <w:rStyle w:val="Hyperlink"/>
            <w:noProof/>
          </w:rPr>
          <w:fldChar w:fldCharType="separate"/>
        </w:r>
        <w:r w:rsidR="00806039" w:rsidRPr="00610F80">
          <w:rPr>
            <w:rStyle w:val="Hyperlink"/>
            <w:noProof/>
          </w:rPr>
          <w:t>1.1 Authentication</w:t>
        </w:r>
        <w:r w:rsidR="008060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039">
          <w:rPr>
            <w:noProof/>
            <w:webHidden/>
          </w:rPr>
          <w:instrText xml:space="preserve"> PAGEREF _Toc398909791 \h </w:instrText>
        </w:r>
      </w:ins>
      <w:r w:rsidR="00CB312E">
        <w:rPr>
          <w:noProof/>
        </w:rPr>
      </w:r>
      <w:r>
        <w:rPr>
          <w:noProof/>
          <w:webHidden/>
        </w:rPr>
        <w:fldChar w:fldCharType="separate"/>
      </w:r>
      <w:ins w:id="16" w:author="Author">
        <w:r w:rsidR="008060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610F80">
          <w:rPr>
            <w:rStyle w:val="Hyperlink"/>
            <w:noProof/>
          </w:rPr>
          <w:fldChar w:fldCharType="end"/>
        </w:r>
      </w:ins>
    </w:p>
    <w:p w:rsidR="00806039" w:rsidRDefault="001C5BEE">
      <w:pPr>
        <w:pStyle w:val="TOC1"/>
        <w:rPr>
          <w:ins w:id="17" w:author="Author"/>
          <w:rFonts w:asciiTheme="minorHAnsi" w:eastAsiaTheme="minorEastAsia" w:hAnsiTheme="minorHAnsi" w:cstheme="minorBidi"/>
          <w:b w:val="0"/>
          <w:noProof/>
          <w:szCs w:val="22"/>
        </w:rPr>
      </w:pPr>
      <w:ins w:id="18" w:author="Author">
        <w:r w:rsidRPr="00610F80">
          <w:rPr>
            <w:rStyle w:val="Hyperlink"/>
            <w:noProof/>
          </w:rPr>
          <w:fldChar w:fldCharType="begin"/>
        </w:r>
        <w:r w:rsidR="00806039" w:rsidRPr="00610F80">
          <w:rPr>
            <w:rStyle w:val="Hyperlink"/>
            <w:noProof/>
          </w:rPr>
          <w:instrText xml:space="preserve"> </w:instrText>
        </w:r>
        <w:r w:rsidR="00806039">
          <w:rPr>
            <w:noProof/>
          </w:rPr>
          <w:instrText>HYPERLINK \l "_Toc398909792"</w:instrText>
        </w:r>
        <w:r w:rsidR="00806039" w:rsidRPr="00610F80">
          <w:rPr>
            <w:rStyle w:val="Hyperlink"/>
            <w:noProof/>
          </w:rPr>
          <w:instrText xml:space="preserve"> </w:instrText>
        </w:r>
        <w:r w:rsidRPr="00610F80">
          <w:rPr>
            <w:rStyle w:val="Hyperlink"/>
            <w:noProof/>
          </w:rPr>
          <w:fldChar w:fldCharType="separate"/>
        </w:r>
        <w:r w:rsidR="00806039" w:rsidRPr="00610F80">
          <w:rPr>
            <w:rStyle w:val="Hyperlink"/>
            <w:noProof/>
          </w:rPr>
          <w:t>2 API Methods</w:t>
        </w:r>
        <w:r w:rsidR="008060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039">
          <w:rPr>
            <w:noProof/>
            <w:webHidden/>
          </w:rPr>
          <w:instrText xml:space="preserve"> PAGEREF _Toc398909792 \h </w:instrText>
        </w:r>
      </w:ins>
      <w:r w:rsidR="00CB312E">
        <w:rPr>
          <w:noProof/>
        </w:rPr>
      </w:r>
      <w:r>
        <w:rPr>
          <w:noProof/>
          <w:webHidden/>
        </w:rPr>
        <w:fldChar w:fldCharType="separate"/>
      </w:r>
      <w:ins w:id="19" w:author="Author">
        <w:r w:rsidR="008060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610F80">
          <w:rPr>
            <w:rStyle w:val="Hyperlink"/>
            <w:noProof/>
          </w:rPr>
          <w:fldChar w:fldCharType="end"/>
        </w:r>
      </w:ins>
    </w:p>
    <w:p w:rsidR="00806039" w:rsidRDefault="001C5BEE">
      <w:pPr>
        <w:pStyle w:val="TOC2"/>
        <w:rPr>
          <w:ins w:id="20" w:author="Author"/>
          <w:rFonts w:asciiTheme="minorHAnsi" w:eastAsiaTheme="minorEastAsia" w:hAnsiTheme="minorHAnsi" w:cstheme="minorBidi"/>
          <w:noProof/>
          <w:szCs w:val="22"/>
        </w:rPr>
      </w:pPr>
      <w:ins w:id="21" w:author="Author">
        <w:r w:rsidRPr="00610F80">
          <w:rPr>
            <w:rStyle w:val="Hyperlink"/>
            <w:noProof/>
          </w:rPr>
          <w:fldChar w:fldCharType="begin"/>
        </w:r>
        <w:r w:rsidR="00806039" w:rsidRPr="00610F80">
          <w:rPr>
            <w:rStyle w:val="Hyperlink"/>
            <w:noProof/>
          </w:rPr>
          <w:instrText xml:space="preserve"> </w:instrText>
        </w:r>
        <w:r w:rsidR="00806039">
          <w:rPr>
            <w:noProof/>
          </w:rPr>
          <w:instrText>HYPERLINK \l "_Toc398909793"</w:instrText>
        </w:r>
        <w:r w:rsidR="00806039" w:rsidRPr="00610F80">
          <w:rPr>
            <w:rStyle w:val="Hyperlink"/>
            <w:noProof/>
          </w:rPr>
          <w:instrText xml:space="preserve"> </w:instrText>
        </w:r>
        <w:r w:rsidRPr="00610F80">
          <w:rPr>
            <w:rStyle w:val="Hyperlink"/>
            <w:noProof/>
          </w:rPr>
          <w:fldChar w:fldCharType="separate"/>
        </w:r>
        <w:r w:rsidR="00806039" w:rsidRPr="00610F80">
          <w:rPr>
            <w:rStyle w:val="Hyperlink"/>
            <w:noProof/>
          </w:rPr>
          <w:t>2.1 GET /userprofiles</w:t>
        </w:r>
        <w:r w:rsidR="008060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039">
          <w:rPr>
            <w:noProof/>
            <w:webHidden/>
          </w:rPr>
          <w:instrText xml:space="preserve"> PAGEREF _Toc398909793 \h </w:instrText>
        </w:r>
      </w:ins>
      <w:r w:rsidR="00CB312E">
        <w:rPr>
          <w:noProof/>
        </w:rPr>
      </w:r>
      <w:r>
        <w:rPr>
          <w:noProof/>
          <w:webHidden/>
        </w:rPr>
        <w:fldChar w:fldCharType="separate"/>
      </w:r>
      <w:ins w:id="22" w:author="Author">
        <w:r w:rsidR="008060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610F80">
          <w:rPr>
            <w:rStyle w:val="Hyperlink"/>
            <w:noProof/>
          </w:rPr>
          <w:fldChar w:fldCharType="end"/>
        </w:r>
      </w:ins>
    </w:p>
    <w:p w:rsidR="00806039" w:rsidRDefault="001C5BEE">
      <w:pPr>
        <w:pStyle w:val="TOC2"/>
        <w:rPr>
          <w:ins w:id="23" w:author="Author"/>
          <w:rFonts w:asciiTheme="minorHAnsi" w:eastAsiaTheme="minorEastAsia" w:hAnsiTheme="minorHAnsi" w:cstheme="minorBidi"/>
          <w:noProof/>
          <w:szCs w:val="22"/>
        </w:rPr>
      </w:pPr>
      <w:ins w:id="24" w:author="Author">
        <w:r w:rsidRPr="00610F80">
          <w:rPr>
            <w:rStyle w:val="Hyperlink"/>
            <w:noProof/>
          </w:rPr>
          <w:fldChar w:fldCharType="begin"/>
        </w:r>
        <w:r w:rsidR="00806039" w:rsidRPr="00610F80">
          <w:rPr>
            <w:rStyle w:val="Hyperlink"/>
            <w:noProof/>
          </w:rPr>
          <w:instrText xml:space="preserve"> </w:instrText>
        </w:r>
        <w:r w:rsidR="00806039">
          <w:rPr>
            <w:noProof/>
          </w:rPr>
          <w:instrText>HYPERLINK \l "_Toc398909794"</w:instrText>
        </w:r>
        <w:r w:rsidR="00806039" w:rsidRPr="00610F80">
          <w:rPr>
            <w:rStyle w:val="Hyperlink"/>
            <w:noProof/>
          </w:rPr>
          <w:instrText xml:space="preserve"> </w:instrText>
        </w:r>
        <w:r w:rsidRPr="00610F80">
          <w:rPr>
            <w:rStyle w:val="Hyperlink"/>
            <w:noProof/>
          </w:rPr>
          <w:fldChar w:fldCharType="separate"/>
        </w:r>
        <w:r w:rsidR="00806039" w:rsidRPr="00610F80">
          <w:rPr>
            <w:rStyle w:val="Hyperlink"/>
            <w:noProof/>
          </w:rPr>
          <w:t>2.2 PUT/userprofiles</w:t>
        </w:r>
        <w:r w:rsidR="008060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039">
          <w:rPr>
            <w:noProof/>
            <w:webHidden/>
          </w:rPr>
          <w:instrText xml:space="preserve"> PAGEREF _Toc398909794 \h </w:instrText>
        </w:r>
      </w:ins>
      <w:r w:rsidR="00CB312E">
        <w:rPr>
          <w:noProof/>
        </w:rPr>
      </w:r>
      <w:r>
        <w:rPr>
          <w:noProof/>
          <w:webHidden/>
        </w:rPr>
        <w:fldChar w:fldCharType="separate"/>
      </w:r>
      <w:ins w:id="25" w:author="Author">
        <w:r w:rsidR="0080603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610F80">
          <w:rPr>
            <w:rStyle w:val="Hyperlink"/>
            <w:noProof/>
          </w:rPr>
          <w:fldChar w:fldCharType="end"/>
        </w:r>
      </w:ins>
    </w:p>
    <w:p w:rsidR="00806039" w:rsidRDefault="001C5BEE">
      <w:pPr>
        <w:pStyle w:val="TOC2"/>
        <w:rPr>
          <w:ins w:id="26" w:author="Author"/>
          <w:rFonts w:asciiTheme="minorHAnsi" w:eastAsiaTheme="minorEastAsia" w:hAnsiTheme="minorHAnsi" w:cstheme="minorBidi"/>
          <w:noProof/>
          <w:szCs w:val="22"/>
        </w:rPr>
      </w:pPr>
      <w:ins w:id="27" w:author="Author">
        <w:r w:rsidRPr="00610F80">
          <w:rPr>
            <w:rStyle w:val="Hyperlink"/>
            <w:noProof/>
          </w:rPr>
          <w:fldChar w:fldCharType="begin"/>
        </w:r>
        <w:r w:rsidR="00806039" w:rsidRPr="00610F80">
          <w:rPr>
            <w:rStyle w:val="Hyperlink"/>
            <w:noProof/>
          </w:rPr>
          <w:instrText xml:space="preserve"> </w:instrText>
        </w:r>
        <w:r w:rsidR="00806039">
          <w:rPr>
            <w:noProof/>
          </w:rPr>
          <w:instrText>HYPERLINK \l "_Toc398909795"</w:instrText>
        </w:r>
        <w:r w:rsidR="00806039" w:rsidRPr="00610F80">
          <w:rPr>
            <w:rStyle w:val="Hyperlink"/>
            <w:noProof/>
          </w:rPr>
          <w:instrText xml:space="preserve"> </w:instrText>
        </w:r>
        <w:r w:rsidRPr="00610F80">
          <w:rPr>
            <w:rStyle w:val="Hyperlink"/>
            <w:noProof/>
          </w:rPr>
          <w:fldChar w:fldCharType="separate"/>
        </w:r>
        <w:r w:rsidR="00806039" w:rsidRPr="00610F80">
          <w:rPr>
            <w:rStyle w:val="Hyperlink"/>
            <w:noProof/>
          </w:rPr>
          <w:t>2.3 GET /phases</w:t>
        </w:r>
        <w:r w:rsidR="008060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039">
          <w:rPr>
            <w:noProof/>
            <w:webHidden/>
          </w:rPr>
          <w:instrText xml:space="preserve"> PAGEREF _Toc398909795 \h </w:instrText>
        </w:r>
      </w:ins>
      <w:r w:rsidR="00CB312E">
        <w:rPr>
          <w:noProof/>
        </w:rPr>
      </w:r>
      <w:r>
        <w:rPr>
          <w:noProof/>
          <w:webHidden/>
        </w:rPr>
        <w:fldChar w:fldCharType="separate"/>
      </w:r>
      <w:ins w:id="28" w:author="Author">
        <w:r w:rsidR="0080603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610F80">
          <w:rPr>
            <w:rStyle w:val="Hyperlink"/>
            <w:noProof/>
          </w:rPr>
          <w:fldChar w:fldCharType="end"/>
        </w:r>
      </w:ins>
    </w:p>
    <w:p w:rsidR="00806039" w:rsidRDefault="001C5BEE">
      <w:pPr>
        <w:pStyle w:val="TOC2"/>
        <w:rPr>
          <w:ins w:id="29" w:author="Author"/>
          <w:rFonts w:asciiTheme="minorHAnsi" w:eastAsiaTheme="minorEastAsia" w:hAnsiTheme="minorHAnsi" w:cstheme="minorBidi"/>
          <w:noProof/>
          <w:szCs w:val="22"/>
        </w:rPr>
      </w:pPr>
      <w:ins w:id="30" w:author="Author">
        <w:r w:rsidRPr="00610F80">
          <w:rPr>
            <w:rStyle w:val="Hyperlink"/>
            <w:noProof/>
          </w:rPr>
          <w:fldChar w:fldCharType="begin"/>
        </w:r>
        <w:r w:rsidR="00806039" w:rsidRPr="00610F80">
          <w:rPr>
            <w:rStyle w:val="Hyperlink"/>
            <w:noProof/>
          </w:rPr>
          <w:instrText xml:space="preserve"> </w:instrText>
        </w:r>
        <w:r w:rsidR="00806039">
          <w:rPr>
            <w:noProof/>
          </w:rPr>
          <w:instrText>HYPERLINK \l "_Toc398909796"</w:instrText>
        </w:r>
        <w:r w:rsidR="00806039" w:rsidRPr="00610F80">
          <w:rPr>
            <w:rStyle w:val="Hyperlink"/>
            <w:noProof/>
          </w:rPr>
          <w:instrText xml:space="preserve"> </w:instrText>
        </w:r>
        <w:r w:rsidRPr="00610F80">
          <w:rPr>
            <w:rStyle w:val="Hyperlink"/>
            <w:noProof/>
          </w:rPr>
          <w:fldChar w:fldCharType="separate"/>
        </w:r>
        <w:r w:rsidR="00806039" w:rsidRPr="00610F80">
          <w:rPr>
            <w:rStyle w:val="Hyperlink"/>
            <w:noProof/>
          </w:rPr>
          <w:t>2.4 GET /models</w:t>
        </w:r>
        <w:r w:rsidR="008060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039">
          <w:rPr>
            <w:noProof/>
            <w:webHidden/>
          </w:rPr>
          <w:instrText xml:space="preserve"> PAGEREF _Toc398909796 \h </w:instrText>
        </w:r>
      </w:ins>
      <w:r w:rsidR="00CB312E">
        <w:rPr>
          <w:noProof/>
        </w:rPr>
      </w:r>
      <w:r>
        <w:rPr>
          <w:noProof/>
          <w:webHidden/>
        </w:rPr>
        <w:fldChar w:fldCharType="separate"/>
      </w:r>
      <w:ins w:id="31" w:author="Author">
        <w:r w:rsidR="0080603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610F80">
          <w:rPr>
            <w:rStyle w:val="Hyperlink"/>
            <w:noProof/>
          </w:rPr>
          <w:fldChar w:fldCharType="end"/>
        </w:r>
      </w:ins>
    </w:p>
    <w:p w:rsidR="00806039" w:rsidRDefault="001C5BEE">
      <w:pPr>
        <w:pStyle w:val="TOC2"/>
        <w:rPr>
          <w:ins w:id="32" w:author="Author"/>
          <w:rFonts w:asciiTheme="minorHAnsi" w:eastAsiaTheme="minorEastAsia" w:hAnsiTheme="minorHAnsi" w:cstheme="minorBidi"/>
          <w:noProof/>
          <w:szCs w:val="22"/>
        </w:rPr>
      </w:pPr>
      <w:ins w:id="33" w:author="Author">
        <w:r w:rsidRPr="00610F80">
          <w:rPr>
            <w:rStyle w:val="Hyperlink"/>
            <w:noProof/>
          </w:rPr>
          <w:fldChar w:fldCharType="begin"/>
        </w:r>
        <w:r w:rsidR="00806039" w:rsidRPr="00610F80">
          <w:rPr>
            <w:rStyle w:val="Hyperlink"/>
            <w:noProof/>
          </w:rPr>
          <w:instrText xml:space="preserve"> </w:instrText>
        </w:r>
        <w:r w:rsidR="00806039">
          <w:rPr>
            <w:noProof/>
          </w:rPr>
          <w:instrText>HYPERLINK \l "_Toc398909797"</w:instrText>
        </w:r>
        <w:r w:rsidR="00806039" w:rsidRPr="00610F80">
          <w:rPr>
            <w:rStyle w:val="Hyperlink"/>
            <w:noProof/>
          </w:rPr>
          <w:instrText xml:space="preserve"> </w:instrText>
        </w:r>
        <w:r w:rsidRPr="00610F80">
          <w:rPr>
            <w:rStyle w:val="Hyperlink"/>
            <w:noProof/>
          </w:rPr>
          <w:fldChar w:fldCharType="separate"/>
        </w:r>
        <w:r w:rsidR="00806039" w:rsidRPr="00610F80">
          <w:rPr>
            <w:rStyle w:val="Hyperlink"/>
            <w:noProof/>
          </w:rPr>
          <w:t>2.5 GET /units</w:t>
        </w:r>
        <w:r w:rsidR="008060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039">
          <w:rPr>
            <w:noProof/>
            <w:webHidden/>
          </w:rPr>
          <w:instrText xml:space="preserve"> PAGEREF _Toc398909797 \h </w:instrText>
        </w:r>
      </w:ins>
      <w:r w:rsidR="00CB312E">
        <w:rPr>
          <w:noProof/>
        </w:rPr>
      </w:r>
      <w:r>
        <w:rPr>
          <w:noProof/>
          <w:webHidden/>
        </w:rPr>
        <w:fldChar w:fldCharType="separate"/>
      </w:r>
      <w:ins w:id="34" w:author="Author">
        <w:r w:rsidR="0080603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610F80">
          <w:rPr>
            <w:rStyle w:val="Hyperlink"/>
            <w:noProof/>
          </w:rPr>
          <w:fldChar w:fldCharType="end"/>
        </w:r>
      </w:ins>
    </w:p>
    <w:p w:rsidR="00806039" w:rsidRDefault="001C5BEE">
      <w:pPr>
        <w:pStyle w:val="TOC2"/>
        <w:rPr>
          <w:ins w:id="35" w:author="Author"/>
          <w:rFonts w:asciiTheme="minorHAnsi" w:eastAsiaTheme="minorEastAsia" w:hAnsiTheme="minorHAnsi" w:cstheme="minorBidi"/>
          <w:noProof/>
          <w:szCs w:val="22"/>
        </w:rPr>
      </w:pPr>
      <w:ins w:id="36" w:author="Author">
        <w:r w:rsidRPr="00610F80">
          <w:rPr>
            <w:rStyle w:val="Hyperlink"/>
            <w:noProof/>
          </w:rPr>
          <w:fldChar w:fldCharType="begin"/>
        </w:r>
        <w:r w:rsidR="00806039" w:rsidRPr="00610F80">
          <w:rPr>
            <w:rStyle w:val="Hyperlink"/>
            <w:noProof/>
          </w:rPr>
          <w:instrText xml:space="preserve"> </w:instrText>
        </w:r>
        <w:r w:rsidR="00806039">
          <w:rPr>
            <w:noProof/>
          </w:rPr>
          <w:instrText>HYPERLINK \l "_Toc398909798"</w:instrText>
        </w:r>
        <w:r w:rsidR="00806039" w:rsidRPr="00610F80">
          <w:rPr>
            <w:rStyle w:val="Hyperlink"/>
            <w:noProof/>
          </w:rPr>
          <w:instrText xml:space="preserve"> </w:instrText>
        </w:r>
        <w:r w:rsidRPr="00610F80">
          <w:rPr>
            <w:rStyle w:val="Hyperlink"/>
            <w:noProof/>
          </w:rPr>
          <w:fldChar w:fldCharType="separate"/>
        </w:r>
        <w:r w:rsidR="00806039" w:rsidRPr="00610F80">
          <w:rPr>
            <w:rStyle w:val="Hyperlink"/>
            <w:noProof/>
          </w:rPr>
          <w:t>2.6 PUT/worksheets</w:t>
        </w:r>
        <w:r w:rsidR="008060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039">
          <w:rPr>
            <w:noProof/>
            <w:webHidden/>
          </w:rPr>
          <w:instrText xml:space="preserve"> PAGEREF _Toc398909798 \h </w:instrText>
        </w:r>
      </w:ins>
      <w:r w:rsidR="00CB312E">
        <w:rPr>
          <w:noProof/>
        </w:rPr>
      </w:r>
      <w:r>
        <w:rPr>
          <w:noProof/>
          <w:webHidden/>
        </w:rPr>
        <w:fldChar w:fldCharType="separate"/>
      </w:r>
      <w:ins w:id="37" w:author="Author">
        <w:r w:rsidR="0080603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610F80">
          <w:rPr>
            <w:rStyle w:val="Hyperlink"/>
            <w:noProof/>
          </w:rPr>
          <w:fldChar w:fldCharType="end"/>
        </w:r>
      </w:ins>
    </w:p>
    <w:bookmarkStart w:id="38" w:name="_GoBack"/>
    <w:bookmarkEnd w:id="38"/>
    <w:p w:rsidR="00843235" w:rsidRPr="00A22F89" w:rsidRDefault="001C5BEE" w:rsidP="006E1BDF">
      <w:pPr>
        <w:pStyle w:val="BodyText"/>
        <w:spacing w:line="360" w:lineRule="auto"/>
      </w:pPr>
      <w:r w:rsidRPr="00A22F89">
        <w:fldChar w:fldCharType="end"/>
      </w:r>
    </w:p>
    <w:p w:rsidR="00FA6F3A" w:rsidRPr="0018613C" w:rsidRDefault="00FA6F3A" w:rsidP="0018613C">
      <w:pPr>
        <w:pStyle w:val="Heading1"/>
        <w:numPr>
          <w:ilvl w:val="0"/>
          <w:numId w:val="30"/>
        </w:numPr>
      </w:pPr>
      <w:bookmarkStart w:id="39" w:name="_Toc398909790"/>
      <w:r w:rsidRPr="0018613C">
        <w:t>About the API</w:t>
      </w:r>
      <w:bookmarkEnd w:id="39"/>
    </w:p>
    <w:p w:rsidR="004E0EC5" w:rsidRPr="00A22F89" w:rsidRDefault="004E0EC5" w:rsidP="00A22F89">
      <w:pPr>
        <w:pStyle w:val="BodyText"/>
      </w:pPr>
      <w:r w:rsidRPr="00A22F89">
        <w:t xml:space="preserve">This document outlines the </w:t>
      </w:r>
      <w:r w:rsidR="00FA6F3A" w:rsidRPr="00A22F89">
        <w:t>Baker PMS</w:t>
      </w:r>
      <w:r w:rsidRPr="00A22F89">
        <w:t xml:space="preserve"> Web Services API, a collection of </w:t>
      </w:r>
      <w:r w:rsidR="00A22F89" w:rsidRPr="00A22F89">
        <w:t xml:space="preserve">HTTP </w:t>
      </w:r>
      <w:r w:rsidRPr="00A22F89">
        <w:t xml:space="preserve">interfaces to </w:t>
      </w:r>
      <w:r w:rsidR="00FA6F3A" w:rsidRPr="00A22F89">
        <w:t xml:space="preserve">Baker </w:t>
      </w:r>
      <w:r w:rsidRPr="00A22F89">
        <w:t xml:space="preserve">Web Services that enables </w:t>
      </w:r>
      <w:r w:rsidR="00A22F89">
        <w:t xml:space="preserve">a programmer </w:t>
      </w:r>
      <w:r w:rsidRPr="00A22F89">
        <w:t xml:space="preserve">to read and write data </w:t>
      </w:r>
      <w:r w:rsidR="00A22F89">
        <w:t>from and to</w:t>
      </w:r>
      <w:r w:rsidRPr="00A22F89">
        <w:t xml:space="preserve"> the Baker registry</w:t>
      </w:r>
      <w:r w:rsidR="00E13DC6" w:rsidRPr="00A22F89">
        <w:t xml:space="preserve">. Operations such as lookups or </w:t>
      </w:r>
      <w:r w:rsidRPr="00A22F89">
        <w:t>searches</w:t>
      </w:r>
      <w:r w:rsidR="00A22F89">
        <w:t xml:space="preserve"> for</w:t>
      </w:r>
      <w:r w:rsidR="00E13DC6" w:rsidRPr="00A22F89">
        <w:t xml:space="preserve"> users, </w:t>
      </w:r>
      <w:r w:rsidR="00B0214D">
        <w:t>phase</w:t>
      </w:r>
      <w:r w:rsidR="00E13DC6" w:rsidRPr="00A22F89">
        <w:t>s, models and units</w:t>
      </w:r>
      <w:r w:rsidRPr="00A22F89">
        <w:t xml:space="preserve"> of work can be </w:t>
      </w:r>
      <w:r w:rsidR="00A22F89">
        <w:t>performed using</w:t>
      </w:r>
      <w:r w:rsidRPr="00A22F89">
        <w:t xml:space="preserve"> this API</w:t>
      </w:r>
      <w:r w:rsidR="00B931EB">
        <w:t>. Additional functionality may be developed and deployed as needed by Baker.</w:t>
      </w:r>
    </w:p>
    <w:p w:rsidR="004E0EC5" w:rsidRPr="00A22F89" w:rsidRDefault="004E0EC5" w:rsidP="00A22F89">
      <w:pPr>
        <w:pStyle w:val="BodyText"/>
      </w:pPr>
      <w:r w:rsidRPr="00A22F89">
        <w:t xml:space="preserve">To be able to use this API, users should be registered as authorized users. </w:t>
      </w:r>
    </w:p>
    <w:p w:rsidR="004E0EC5" w:rsidRPr="00A22F89" w:rsidRDefault="00B931EB" w:rsidP="00A22F89">
      <w:pPr>
        <w:pStyle w:val="BodyText"/>
      </w:pPr>
      <w:r>
        <w:t>T</w:t>
      </w:r>
      <w:r w:rsidR="004E0EC5" w:rsidRPr="00A22F89">
        <w:t xml:space="preserve">hese services produce </w:t>
      </w:r>
      <w:r>
        <w:t xml:space="preserve">data exclusively in </w:t>
      </w:r>
      <w:r w:rsidR="004E0EC5" w:rsidRPr="00A22F89">
        <w:t xml:space="preserve">JSON format. Client applications should parse JSON responses using a JSON parser library to address elements in the </w:t>
      </w:r>
      <w:r>
        <w:t xml:space="preserve">appropriate </w:t>
      </w:r>
      <w:r w:rsidR="004E0EC5" w:rsidRPr="00A22F89">
        <w:t xml:space="preserve">format. </w:t>
      </w:r>
    </w:p>
    <w:p w:rsidR="00CA5A0D" w:rsidRDefault="00927770" w:rsidP="00F170A8">
      <w:pPr>
        <w:pStyle w:val="BodyText"/>
        <w:spacing w:line="360" w:lineRule="auto"/>
      </w:pPr>
      <w:r>
        <w:t>Only one parameter value is supported for each property.</w:t>
      </w:r>
    </w:p>
    <w:p w:rsidR="00CE4E8E" w:rsidRPr="00A22F89" w:rsidRDefault="00CE4E8E" w:rsidP="00CE4E8E">
      <w:pPr>
        <w:pStyle w:val="BodyText"/>
      </w:pPr>
      <w:r w:rsidRPr="00A22F89">
        <w:t>All GET methods return a representation in JSON format and an HTTP response code of 200</w:t>
      </w:r>
      <w:r>
        <w:t xml:space="preserve"> </w:t>
      </w:r>
      <w:r w:rsidRPr="00A22F89">
        <w:t xml:space="preserve">(OK). In </w:t>
      </w:r>
      <w:r>
        <w:t xml:space="preserve">the event of errors, either </w:t>
      </w:r>
      <w:r w:rsidRPr="00A22F89">
        <w:t>404 (NOT FOUND) or 400 (BAD REQUEST)</w:t>
      </w:r>
      <w:r>
        <w:t xml:space="preserve"> are returned</w:t>
      </w:r>
      <w:r w:rsidRPr="00A22F89">
        <w:t>.</w:t>
      </w:r>
    </w:p>
    <w:p w:rsidR="00716DE9" w:rsidRPr="00A22F89" w:rsidRDefault="00716DE9" w:rsidP="00716DE9">
      <w:pPr>
        <w:pStyle w:val="BodyText"/>
      </w:pPr>
      <w:r w:rsidRPr="00A22F89">
        <w:t xml:space="preserve">All </w:t>
      </w:r>
      <w:r>
        <w:t>PUT</w:t>
      </w:r>
      <w:r w:rsidRPr="00A22F89">
        <w:t xml:space="preserve"> methods return an HTTP response code of 20</w:t>
      </w:r>
      <w:r>
        <w:t xml:space="preserve">1 </w:t>
      </w:r>
      <w:r w:rsidRPr="00A22F89">
        <w:t>(</w:t>
      </w:r>
      <w:r>
        <w:t>CREATED</w:t>
      </w:r>
      <w:r w:rsidRPr="00A22F89">
        <w:t xml:space="preserve">). In </w:t>
      </w:r>
      <w:r>
        <w:t xml:space="preserve">the event of errors, either </w:t>
      </w:r>
      <w:r w:rsidRPr="00C31913">
        <w:rPr>
          <w:rStyle w:val="Comment"/>
        </w:rPr>
        <w:t>@@ to be completed</w:t>
      </w:r>
      <w:r w:rsidRPr="00A22F89">
        <w:t>.</w:t>
      </w:r>
    </w:p>
    <w:p w:rsidR="00AB145C" w:rsidRPr="0018613C" w:rsidRDefault="000C318B" w:rsidP="00CE4E8E">
      <w:pPr>
        <w:pStyle w:val="Heading2"/>
      </w:pPr>
      <w:bookmarkStart w:id="40" w:name="_Toc398909791"/>
      <w:r w:rsidRPr="0018613C">
        <w:t>Authentication</w:t>
      </w:r>
      <w:bookmarkEnd w:id="40"/>
      <w:r w:rsidRPr="0018613C">
        <w:t xml:space="preserve"> </w:t>
      </w:r>
    </w:p>
    <w:p w:rsidR="00AB145C" w:rsidRPr="00A22F89" w:rsidRDefault="00AB145C" w:rsidP="000C318B">
      <w:pPr>
        <w:pStyle w:val="BodyText"/>
      </w:pPr>
      <w:r w:rsidRPr="00A22F89">
        <w:t xml:space="preserve">To be able to access the </w:t>
      </w:r>
      <w:r w:rsidR="00327267" w:rsidRPr="00A22F89">
        <w:t>Baker</w:t>
      </w:r>
      <w:r w:rsidRPr="00A22F89">
        <w:t xml:space="preserve"> API, all users must authenticate using the HTTP Basic authentication method with their </w:t>
      </w:r>
      <w:r w:rsidR="00327267" w:rsidRPr="00A22F89">
        <w:t xml:space="preserve">Baker </w:t>
      </w:r>
      <w:r w:rsidRPr="00A22F89">
        <w:t>API user account; otherwise, they will receive a 401 (</w:t>
      </w:r>
      <w:r w:rsidR="00567488" w:rsidRPr="00A22F89">
        <w:t>AUTHORIZATION REQUIRED</w:t>
      </w:r>
      <w:r w:rsidRPr="00A22F89">
        <w:t>)</w:t>
      </w:r>
      <w:r w:rsidR="00567488">
        <w:t xml:space="preserve"> </w:t>
      </w:r>
      <w:r w:rsidR="00567488" w:rsidRPr="00A22F89">
        <w:t>response code</w:t>
      </w:r>
      <w:r w:rsidRPr="00A22F89">
        <w:t xml:space="preserve">. </w:t>
      </w:r>
    </w:p>
    <w:p w:rsidR="00AB145C" w:rsidRPr="00A22F89" w:rsidRDefault="00AB145C" w:rsidP="000C318B">
      <w:pPr>
        <w:pStyle w:val="BodyText"/>
      </w:pPr>
      <w:r w:rsidRPr="00A22F89">
        <w:t xml:space="preserve">The required HTTP Authorization header should have the following form: </w:t>
      </w:r>
    </w:p>
    <w:p w:rsidR="00AB145C" w:rsidRPr="00A22F89" w:rsidRDefault="00AB145C" w:rsidP="000C318B">
      <w:pPr>
        <w:pStyle w:val="Code"/>
      </w:pPr>
      <w:r w:rsidRPr="00A22F89">
        <w:t xml:space="preserve">#Request </w:t>
      </w:r>
    </w:p>
    <w:p w:rsidR="00AB145C" w:rsidRPr="00A22F89" w:rsidRDefault="00AB145C" w:rsidP="000C318B">
      <w:pPr>
        <w:pStyle w:val="Code"/>
      </w:pPr>
      <w:r w:rsidRPr="00A22F89">
        <w:t xml:space="preserve">Authorization: </w:t>
      </w:r>
      <w:proofErr w:type="spellStart"/>
      <w:r w:rsidRPr="00A22F89">
        <w:t>apiSignatureValue</w:t>
      </w:r>
      <w:proofErr w:type="spellEnd"/>
      <w:r w:rsidRPr="00A22F89">
        <w:t xml:space="preserve"> </w:t>
      </w:r>
    </w:p>
    <w:p w:rsidR="00AB145C" w:rsidRPr="00A22F89" w:rsidRDefault="000C318B" w:rsidP="000C318B">
      <w:pPr>
        <w:pStyle w:val="BodyText"/>
      </w:pPr>
      <w:r w:rsidRPr="00A22F89">
        <w:t xml:space="preserve">where </w:t>
      </w:r>
      <w:proofErr w:type="spellStart"/>
      <w:r w:rsidR="00AB145C" w:rsidRPr="00A22F89">
        <w:t>apiSignatureValue</w:t>
      </w:r>
      <w:proofErr w:type="spellEnd"/>
      <w:r w:rsidR="00AB145C" w:rsidRPr="00A22F89">
        <w:t xml:space="preserve"> </w:t>
      </w:r>
      <w:r>
        <w:t>is obtained by computing a base-</w:t>
      </w:r>
      <w:r w:rsidR="00AB145C" w:rsidRPr="00A22F89">
        <w:t xml:space="preserve">64 encoding of the username and password. </w:t>
      </w:r>
    </w:p>
    <w:p w:rsidR="00AB145C" w:rsidRPr="00A22F89" w:rsidRDefault="00AB145C" w:rsidP="000C318B">
      <w:pPr>
        <w:pStyle w:val="Code"/>
      </w:pPr>
      <w:proofErr w:type="spellStart"/>
      <w:r w:rsidRPr="00A22F89">
        <w:t>apiSignatureValue</w:t>
      </w:r>
      <w:proofErr w:type="spellEnd"/>
      <w:r w:rsidRPr="00A22F89">
        <w:t xml:space="preserve"> = Base64 (</w:t>
      </w:r>
      <w:proofErr w:type="spellStart"/>
      <w:r w:rsidRPr="00A22F89">
        <w:t>api_username:api_password</w:t>
      </w:r>
      <w:proofErr w:type="spellEnd"/>
      <w:r w:rsidRPr="00A22F89">
        <w:t xml:space="preserve">) </w:t>
      </w:r>
    </w:p>
    <w:p w:rsidR="00AB145C" w:rsidRDefault="00AB145C" w:rsidP="000C318B">
      <w:pPr>
        <w:pStyle w:val="NoteText"/>
      </w:pPr>
      <w:r w:rsidRPr="00A22F89">
        <w:t xml:space="preserve">Note: </w:t>
      </w:r>
      <w:r w:rsidR="000C318B" w:rsidRPr="00A22F89">
        <w:t>User</w:t>
      </w:r>
      <w:r w:rsidR="000C318B">
        <w:t xml:space="preserve"> </w:t>
      </w:r>
      <w:r w:rsidR="000C318B" w:rsidRPr="00A22F89">
        <w:t xml:space="preserve">names </w:t>
      </w:r>
      <w:r w:rsidRPr="00A22F89">
        <w:t xml:space="preserve">and passwords are case sensitive. </w:t>
      </w:r>
      <w:r w:rsidR="00E10C7E">
        <w:t xml:space="preserve">Contact </w:t>
      </w:r>
      <w:proofErr w:type="spellStart"/>
      <w:r w:rsidR="00E10C7E">
        <w:t>Qualicom</w:t>
      </w:r>
      <w:proofErr w:type="spellEnd"/>
      <w:r w:rsidR="00E10C7E">
        <w:t xml:space="preserve"> Innovations for values.</w:t>
      </w:r>
    </w:p>
    <w:p w:rsidR="008A7062" w:rsidRPr="0018613C" w:rsidRDefault="00FA6F3A" w:rsidP="0018613C">
      <w:pPr>
        <w:pStyle w:val="Heading1"/>
      </w:pPr>
      <w:bookmarkStart w:id="41" w:name="_Toc398909792"/>
      <w:r w:rsidRPr="0018613C">
        <w:t>API Methods</w:t>
      </w:r>
      <w:bookmarkEnd w:id="41"/>
    </w:p>
    <w:p w:rsidR="00FA6F3A" w:rsidRPr="00A22F89" w:rsidRDefault="00FA6F3A" w:rsidP="00F170A8">
      <w:pPr>
        <w:pStyle w:val="Heading2"/>
        <w:spacing w:line="360" w:lineRule="auto"/>
      </w:pPr>
      <w:bookmarkStart w:id="42" w:name="_Toc398909793"/>
      <w:r w:rsidRPr="00A22F89">
        <w:t>GET /userprofiles</w:t>
      </w:r>
      <w:bookmarkEnd w:id="42"/>
    </w:p>
    <w:p w:rsidR="00814963" w:rsidRPr="00A22F89" w:rsidRDefault="00814963" w:rsidP="00F170A8">
      <w:pPr>
        <w:pStyle w:val="BodyText"/>
        <w:spacing w:line="360" w:lineRule="auto"/>
      </w:pPr>
      <w:r w:rsidRPr="00A22F89">
        <w:t>Retrieves all user profiles matching the specified type.</w:t>
      </w:r>
    </w:p>
    <w:p w:rsidR="00814963" w:rsidRPr="00A22F89" w:rsidRDefault="00814963" w:rsidP="00F170A8">
      <w:pPr>
        <w:pStyle w:val="Heading5"/>
        <w:numPr>
          <w:ilvl w:val="4"/>
          <w:numId w:val="0"/>
        </w:numPr>
        <w:spacing w:line="360" w:lineRule="auto"/>
      </w:pPr>
      <w:r w:rsidRPr="00A22F89">
        <w:t>URL</w:t>
      </w:r>
    </w:p>
    <w:p w:rsidR="00814963" w:rsidRPr="00A22F89" w:rsidRDefault="00814963" w:rsidP="00F170A8">
      <w:pPr>
        <w:pStyle w:val="BodyText"/>
        <w:spacing w:line="360" w:lineRule="auto"/>
      </w:pPr>
      <w:r w:rsidRPr="00A22F89">
        <w:t>https://</w:t>
      </w:r>
      <w:r w:rsidR="00567488">
        <w:t>www.bakersales.info/BakerPublic/api</w:t>
      </w:r>
      <w:r w:rsidRPr="00A22F89">
        <w:t>/userprofiles</w:t>
      </w:r>
    </w:p>
    <w:p w:rsidR="00814963" w:rsidRDefault="00814963" w:rsidP="00F170A8">
      <w:pPr>
        <w:pStyle w:val="Heading5"/>
        <w:numPr>
          <w:ilvl w:val="4"/>
          <w:numId w:val="0"/>
        </w:numPr>
        <w:spacing w:line="360" w:lineRule="auto"/>
      </w:pPr>
      <w:r w:rsidRPr="00A22F89">
        <w:t>Parameters</w:t>
      </w:r>
    </w:p>
    <w:p w:rsidR="00814963" w:rsidRPr="000C318B" w:rsidRDefault="000C318B" w:rsidP="00702790">
      <w:pPr>
        <w:pStyle w:val="ListBulletCompact"/>
      </w:pPr>
      <w:r w:rsidRPr="000C318B">
        <w:t>type</w:t>
      </w:r>
      <w:r w:rsidR="00814963" w:rsidRPr="000C318B">
        <w:t xml:space="preserve">: </w:t>
      </w:r>
    </w:p>
    <w:p w:rsidR="008655F5" w:rsidRPr="00A22F89" w:rsidRDefault="008655F5" w:rsidP="000C318B">
      <w:pPr>
        <w:pStyle w:val="ListBullet2Compact"/>
      </w:pPr>
      <w:r>
        <w:t>11</w:t>
      </w:r>
      <w:r w:rsidR="00117303" w:rsidRPr="00C31913">
        <w:t xml:space="preserve"> –  </w:t>
      </w:r>
      <w:r>
        <w:t>Broker: Allocation BRP</w:t>
      </w:r>
    </w:p>
    <w:p w:rsidR="00814963" w:rsidRPr="00A22F89" w:rsidRDefault="004B71A9" w:rsidP="000C318B">
      <w:pPr>
        <w:pStyle w:val="ListBullet2Compact"/>
      </w:pPr>
      <w:r w:rsidRPr="00A22F89">
        <w:t>12</w:t>
      </w:r>
      <w:r w:rsidR="00311184">
        <w:t xml:space="preserve"> – </w:t>
      </w:r>
      <w:r w:rsidR="00814963" w:rsidRPr="00A22F89">
        <w:t xml:space="preserve"> Broker: General BRP</w:t>
      </w:r>
    </w:p>
    <w:p w:rsidR="00814963" w:rsidRPr="00A22F89" w:rsidRDefault="004B71A9" w:rsidP="000C318B">
      <w:pPr>
        <w:pStyle w:val="ListBullet2Compact"/>
      </w:pPr>
      <w:r w:rsidRPr="00A22F89">
        <w:t>1</w:t>
      </w:r>
      <w:r w:rsidR="00814963" w:rsidRPr="00A22F89">
        <w:t>3</w:t>
      </w:r>
      <w:r w:rsidR="00311184">
        <w:t xml:space="preserve"> – </w:t>
      </w:r>
      <w:r w:rsidR="00814963" w:rsidRPr="00A22F89">
        <w:t xml:space="preserve"> Broker: Baker Agent</w:t>
      </w:r>
    </w:p>
    <w:p w:rsidR="004B71A9" w:rsidRPr="00A22F89" w:rsidRDefault="004B71A9" w:rsidP="000C318B">
      <w:pPr>
        <w:pStyle w:val="ListBullet2Compact"/>
      </w:pPr>
      <w:r w:rsidRPr="00A22F89">
        <w:t>14</w:t>
      </w:r>
      <w:r w:rsidR="00311184">
        <w:t xml:space="preserve"> – </w:t>
      </w:r>
      <w:r w:rsidRPr="00A22F89">
        <w:t xml:space="preserve"> Broker: Standard Agent</w:t>
      </w:r>
    </w:p>
    <w:p w:rsidR="004B71A9" w:rsidRPr="000C318B" w:rsidRDefault="004B71A9" w:rsidP="000C318B">
      <w:pPr>
        <w:pStyle w:val="ListBullet2Compact"/>
      </w:pPr>
      <w:r w:rsidRPr="000C318B">
        <w:t>21</w:t>
      </w:r>
      <w:r w:rsidR="00311184">
        <w:t xml:space="preserve"> – </w:t>
      </w:r>
      <w:r w:rsidRPr="000C318B">
        <w:t xml:space="preserve"> Customer: Purchase</w:t>
      </w:r>
    </w:p>
    <w:p w:rsidR="006D1546" w:rsidRPr="00C31913" w:rsidRDefault="006D1546" w:rsidP="006D1546">
      <w:pPr>
        <w:pStyle w:val="ListBullet2Compact"/>
      </w:pPr>
      <w:r w:rsidRPr="00C31913">
        <w:t>22</w:t>
      </w:r>
      <w:r w:rsidR="00C31913">
        <w:t xml:space="preserve"> – </w:t>
      </w:r>
      <w:r w:rsidR="00C31913" w:rsidRPr="000C318B">
        <w:t xml:space="preserve"> </w:t>
      </w:r>
      <w:r w:rsidRPr="00C31913">
        <w:t xml:space="preserve">Customer: </w:t>
      </w:r>
      <w:proofErr w:type="spellStart"/>
      <w:r w:rsidRPr="00C31913">
        <w:t>eWorksheet</w:t>
      </w:r>
      <w:proofErr w:type="spellEnd"/>
    </w:p>
    <w:p w:rsidR="004B71A9" w:rsidRPr="00A22F89" w:rsidRDefault="00AF2BD7" w:rsidP="00BB4822">
      <w:pPr>
        <w:pStyle w:val="ListBullet2Compact"/>
      </w:pPr>
      <w:r w:rsidRPr="000C318B">
        <w:t>23</w:t>
      </w:r>
      <w:r w:rsidR="00311184">
        <w:t xml:space="preserve"> – </w:t>
      </w:r>
      <w:r w:rsidRPr="000C318B">
        <w:t xml:space="preserve"> </w:t>
      </w:r>
      <w:r w:rsidR="004B71A9" w:rsidRPr="000C318B">
        <w:t>Customer: Standard Account</w:t>
      </w:r>
    </w:p>
    <w:p w:rsidR="00B14DA1" w:rsidRDefault="008655F5" w:rsidP="00B14DA1">
      <w:pPr>
        <w:pStyle w:val="ListBullet2Compact"/>
      </w:pPr>
      <w:r>
        <w:t xml:space="preserve">31 </w:t>
      </w:r>
      <w:r w:rsidR="00311184">
        <w:t xml:space="preserve">– </w:t>
      </w:r>
      <w:r w:rsidR="00AF2BD7" w:rsidRPr="00A22F89">
        <w:t xml:space="preserve"> </w:t>
      </w:r>
      <w:r w:rsidR="004B71A9" w:rsidRPr="00A22F89">
        <w:t xml:space="preserve">Developer: </w:t>
      </w:r>
      <w:r>
        <w:t>Full Access</w:t>
      </w:r>
      <w:r w:rsidRPr="00A22F89">
        <w:t xml:space="preserve"> </w:t>
      </w:r>
      <w:r w:rsidR="004B71A9" w:rsidRPr="00A22F89">
        <w:t>Developers</w:t>
      </w:r>
    </w:p>
    <w:p w:rsidR="006D1546" w:rsidRPr="00C31913" w:rsidRDefault="006D1546" w:rsidP="006D1546">
      <w:pPr>
        <w:pStyle w:val="ListBullet2Compact"/>
      </w:pPr>
      <w:r w:rsidRPr="00C31913">
        <w:t>32 –  Developer: Limited Access Developers</w:t>
      </w:r>
    </w:p>
    <w:p w:rsidR="00B14DA1" w:rsidRDefault="004B71A9" w:rsidP="000C318B">
      <w:pPr>
        <w:pStyle w:val="ListBullet2Compact"/>
      </w:pPr>
      <w:r w:rsidRPr="00A22F89">
        <w:t>41</w:t>
      </w:r>
      <w:r w:rsidR="00117303" w:rsidRPr="00C31913">
        <w:t xml:space="preserve"> –  </w:t>
      </w:r>
      <w:r w:rsidRPr="00A22F89">
        <w:t>Admin: Super User</w:t>
      </w:r>
    </w:p>
    <w:p w:rsidR="004B71A9" w:rsidRPr="00A22F89" w:rsidRDefault="004B71A9" w:rsidP="000C318B">
      <w:pPr>
        <w:pStyle w:val="ListBullet2Compact"/>
      </w:pPr>
      <w:r w:rsidRPr="00A22F89">
        <w:t>42</w:t>
      </w:r>
      <w:r w:rsidR="00117303" w:rsidRPr="00C31913">
        <w:t xml:space="preserve"> –  </w:t>
      </w:r>
      <w:r w:rsidRPr="00A22F89">
        <w:t>Admin: Publisher</w:t>
      </w:r>
    </w:p>
    <w:p w:rsidR="00B14DA1" w:rsidRDefault="004B71A9" w:rsidP="000C318B">
      <w:pPr>
        <w:pStyle w:val="ListBullet2Compact"/>
      </w:pPr>
      <w:r w:rsidRPr="00A22F89">
        <w:t>43</w:t>
      </w:r>
      <w:r w:rsidR="00117303" w:rsidRPr="00C31913">
        <w:t xml:space="preserve"> –  </w:t>
      </w:r>
      <w:r w:rsidRPr="00A22F89">
        <w:t>Admin: Author</w:t>
      </w:r>
    </w:p>
    <w:p w:rsidR="003C3D2F" w:rsidRPr="000C318B" w:rsidRDefault="003C3D2F" w:rsidP="00702790">
      <w:pPr>
        <w:pStyle w:val="ListBulletCompact"/>
      </w:pPr>
      <w:proofErr w:type="spellStart"/>
      <w:r w:rsidRPr="000C318B">
        <w:t>firstname</w:t>
      </w:r>
      <w:proofErr w:type="spellEnd"/>
    </w:p>
    <w:p w:rsidR="003C3D2F" w:rsidRPr="000C318B" w:rsidRDefault="003C3D2F" w:rsidP="00702790">
      <w:pPr>
        <w:pStyle w:val="ListBulletCompact"/>
      </w:pPr>
      <w:proofErr w:type="spellStart"/>
      <w:r w:rsidRPr="000C318B">
        <w:t>lastname</w:t>
      </w:r>
      <w:proofErr w:type="spellEnd"/>
    </w:p>
    <w:p w:rsidR="008A7062" w:rsidRDefault="003C3D2F" w:rsidP="009D2EDA">
      <w:pPr>
        <w:pStyle w:val="ListBulletCompact"/>
      </w:pPr>
      <w:r w:rsidRPr="000C318B">
        <w:t>email</w:t>
      </w:r>
    </w:p>
    <w:p w:rsidR="00D32699" w:rsidRDefault="00CA5A0D" w:rsidP="00D32699">
      <w:pPr>
        <w:pStyle w:val="Heading5"/>
        <w:numPr>
          <w:ilvl w:val="4"/>
          <w:numId w:val="0"/>
        </w:numPr>
        <w:spacing w:line="360" w:lineRule="auto"/>
      </w:pPr>
      <w:r>
        <w:t>Notes</w:t>
      </w:r>
    </w:p>
    <w:p w:rsidR="00D32699" w:rsidRDefault="006D1546" w:rsidP="00DF11DC">
      <w:pPr>
        <w:pStyle w:val="ListBullet"/>
      </w:pPr>
      <w:r>
        <w:t xml:space="preserve">Existing </w:t>
      </w:r>
      <w:r w:rsidR="00D32699">
        <w:t xml:space="preserve">Types – reuse existing definition in </w:t>
      </w:r>
      <w:proofErr w:type="spellStart"/>
      <w:r w:rsidR="00D32699">
        <w:t>Qualicom’s</w:t>
      </w:r>
      <w:proofErr w:type="spellEnd"/>
      <w:r w:rsidR="00D32699">
        <w:t xml:space="preserve"> database  for Customer, Broker  and Developer</w:t>
      </w:r>
    </w:p>
    <w:p w:rsidR="00D32699" w:rsidRDefault="006D1546" w:rsidP="002608D5">
      <w:pPr>
        <w:pStyle w:val="ListBulletKwn"/>
      </w:pPr>
      <w:r>
        <w:t xml:space="preserve">New </w:t>
      </w:r>
      <w:r w:rsidR="002608D5">
        <w:t>Types:</w:t>
      </w:r>
    </w:p>
    <w:p w:rsidR="00550E3B" w:rsidRDefault="00550E3B" w:rsidP="00DF11DC">
      <w:pPr>
        <w:pStyle w:val="BodyText2"/>
      </w:pPr>
      <w:r>
        <w:t xml:space="preserve">11 – Broker – Allocation BRP – roles and permission </w:t>
      </w:r>
      <w:r w:rsidR="00525ACC">
        <w:t xml:space="preserve">definition for </w:t>
      </w:r>
      <w:r>
        <w:t>what content can be viewed/updated</w:t>
      </w:r>
    </w:p>
    <w:p w:rsidR="00550E3B" w:rsidRDefault="00550E3B" w:rsidP="00DF11DC">
      <w:pPr>
        <w:pStyle w:val="BodyText2"/>
      </w:pPr>
      <w:r>
        <w:t xml:space="preserve">31 – Developer:  Full Access – roles and permission </w:t>
      </w:r>
      <w:r w:rsidR="00525ACC">
        <w:t xml:space="preserve">definition </w:t>
      </w:r>
      <w:r>
        <w:t>for what content can be viewed/updated</w:t>
      </w:r>
    </w:p>
    <w:p w:rsidR="006D1546" w:rsidRPr="00B14DA1" w:rsidRDefault="006D1546" w:rsidP="00DF11DC">
      <w:pPr>
        <w:pStyle w:val="BodyText2"/>
      </w:pPr>
      <w:r>
        <w:t>32 -  Developer:  Limited Access – TBD the information rules</w:t>
      </w:r>
    </w:p>
    <w:p w:rsidR="00D32699" w:rsidRDefault="00D32699" w:rsidP="00DF11DC">
      <w:pPr>
        <w:pStyle w:val="BodyText2"/>
      </w:pPr>
      <w:r>
        <w:t>42 – Admin : Publisher – roles and permission  for what content that can be viewed/up</w:t>
      </w:r>
      <w:r w:rsidR="00550E3B">
        <w:t>d</w:t>
      </w:r>
      <w:r>
        <w:t>ated</w:t>
      </w:r>
    </w:p>
    <w:p w:rsidR="00D32699" w:rsidRDefault="00D32699" w:rsidP="00DF11DC">
      <w:pPr>
        <w:pStyle w:val="BodyText2"/>
      </w:pPr>
      <w:r>
        <w:t>43 – Admin :  Author – roles and permission for what content that can be viewed/updated</w:t>
      </w:r>
    </w:p>
    <w:p w:rsidR="00E806DA" w:rsidRDefault="00E806DA" w:rsidP="00F170A8">
      <w:pPr>
        <w:pStyle w:val="Heading5"/>
        <w:numPr>
          <w:ilvl w:val="4"/>
          <w:numId w:val="0"/>
        </w:numPr>
        <w:spacing w:line="360" w:lineRule="auto"/>
      </w:pPr>
      <w:r w:rsidRPr="00A22F89">
        <w:t>Sample call</w:t>
      </w:r>
      <w:r w:rsidR="00B14DA1">
        <w:t xml:space="preserve"> </w:t>
      </w:r>
    </w:p>
    <w:p w:rsidR="00E806DA" w:rsidRPr="00A22F89" w:rsidRDefault="001C5BEE" w:rsidP="009D2EDA">
      <w:pPr>
        <w:pStyle w:val="Code"/>
      </w:pPr>
      <w:hyperlink r:id="rId9" w:history="1">
        <w:r w:rsidR="00D21621" w:rsidRPr="00A22F89">
          <w:t>https://</w:t>
        </w:r>
        <w:r w:rsidR="00567488">
          <w:t>www.bakersales.info/BakerPublic/api</w:t>
        </w:r>
        <w:r w:rsidR="00D21621" w:rsidRPr="00A22F89">
          <w:t>/userprofiles?id=001</w:t>
        </w:r>
      </w:hyperlink>
    </w:p>
    <w:p w:rsidR="00D21621" w:rsidRPr="00A22F89" w:rsidRDefault="00D21621" w:rsidP="009D2EDA">
      <w:pPr>
        <w:pStyle w:val="Code"/>
      </w:pPr>
      <w:r w:rsidRPr="00A22F89">
        <w:t>https://</w:t>
      </w:r>
      <w:r w:rsidR="00567488">
        <w:t>www.bakersales.info/BakerPublic/api/userprofiles</w:t>
      </w:r>
      <w:r w:rsidR="00D17D1B" w:rsidRPr="00A22F89">
        <w:t>/</w:t>
      </w:r>
      <w:r w:rsidRPr="00A22F89">
        <w:t>001</w:t>
      </w:r>
    </w:p>
    <w:p w:rsidR="00E806DA" w:rsidRDefault="00E806DA" w:rsidP="00F170A8">
      <w:pPr>
        <w:pStyle w:val="Heading5"/>
        <w:numPr>
          <w:ilvl w:val="4"/>
          <w:numId w:val="0"/>
        </w:numPr>
        <w:spacing w:line="360" w:lineRule="auto"/>
      </w:pPr>
      <w:r w:rsidRPr="00A22F89">
        <w:t>Sample response</w:t>
      </w:r>
      <w:r w:rsidR="00B14DA1">
        <w:t xml:space="preserve"> </w:t>
      </w:r>
    </w:p>
    <w:p w:rsidR="00925178" w:rsidRPr="00925178" w:rsidRDefault="00AD19F3" w:rsidP="00AD19F3">
      <w:pPr>
        <w:pStyle w:val="NoteText"/>
        <w:rPr>
          <w:rStyle w:val="Comment"/>
          <w:rFonts w:ascii="Calibri" w:hAnsi="Calibri"/>
          <w:b/>
          <w:bCs/>
          <w:iCs/>
          <w:sz w:val="24"/>
          <w:szCs w:val="26"/>
          <w:lang w:val="en-US"/>
        </w:rPr>
      </w:pPr>
      <w:ins w:id="43" w:author="Author">
        <w:r>
          <w:rPr>
            <w:rStyle w:val="Comment"/>
          </w:rPr>
          <w:t>Note throughout entire document: standardization on "licence" rather than "license".</w:t>
        </w:r>
        <w:r w:rsidR="00CB312E">
          <w:rPr>
            <w:rStyle w:val="Comment"/>
          </w:rPr>
          <w:t xml:space="preserve">  I already used license in our model, not sure if it makes sense to make the change or not…</w:t>
        </w:r>
      </w:ins>
    </w:p>
    <w:p w:rsidR="00752ED9" w:rsidRPr="00702790" w:rsidRDefault="00E16640" w:rsidP="00702790">
      <w:pPr>
        <w:pStyle w:val="Code"/>
      </w:pPr>
      <w:r w:rsidRPr="00702790">
        <w:t>{</w:t>
      </w:r>
    </w:p>
    <w:p w:rsidR="00752ED9" w:rsidRPr="00702790" w:rsidRDefault="000841B9" w:rsidP="00B0214D">
      <w:pPr>
        <w:pStyle w:val="Code"/>
        <w:ind w:left="360"/>
      </w:pPr>
      <w:r w:rsidRPr="00702790">
        <w:t>"</w:t>
      </w:r>
      <w:r w:rsidR="00E806DA" w:rsidRPr="00702790">
        <w:t>id</w:t>
      </w:r>
      <w:r w:rsidRPr="00702790">
        <w:t>"</w:t>
      </w:r>
      <w:r w:rsidR="00862B99" w:rsidRPr="00702790">
        <w:t>: "</w:t>
      </w:r>
      <w:r w:rsidR="00E806DA" w:rsidRPr="00702790">
        <w:t>001</w:t>
      </w:r>
      <w:r w:rsidRPr="00702790">
        <w:t>"</w:t>
      </w:r>
      <w:r w:rsidR="00E806DA" w:rsidRPr="00702790">
        <w:t xml:space="preserve">, </w:t>
      </w:r>
      <w:r w:rsidRPr="00702790">
        <w:t>"</w:t>
      </w:r>
      <w:proofErr w:type="spellStart"/>
      <w:r w:rsidR="00E806DA" w:rsidRPr="00702790">
        <w:t>firstname</w:t>
      </w:r>
      <w:proofErr w:type="spellEnd"/>
      <w:r w:rsidRPr="00702790">
        <w:t>"</w:t>
      </w:r>
      <w:r w:rsidR="00862B99" w:rsidRPr="00702790">
        <w:t>: "</w:t>
      </w:r>
      <w:r w:rsidR="00E806DA" w:rsidRPr="00702790">
        <w:t>Jo</w:t>
      </w:r>
      <w:r w:rsidRPr="00702790">
        <w:t>"</w:t>
      </w:r>
      <w:r w:rsidR="00E806DA" w:rsidRPr="00702790">
        <w:t>,</w:t>
      </w:r>
      <w:r w:rsidR="00862B99" w:rsidRPr="00702790">
        <w:t xml:space="preserve"> </w:t>
      </w:r>
      <w:r w:rsidRPr="00702790">
        <w:t>"</w:t>
      </w:r>
      <w:proofErr w:type="spellStart"/>
      <w:r w:rsidR="00E806DA" w:rsidRPr="00702790">
        <w:t>lastname</w:t>
      </w:r>
      <w:proofErr w:type="spellEnd"/>
      <w:r w:rsidRPr="00702790">
        <w:t>"</w:t>
      </w:r>
      <w:r w:rsidR="00862B99" w:rsidRPr="00702790">
        <w:t>: "</w:t>
      </w:r>
      <w:r w:rsidR="00E806DA" w:rsidRPr="00702790">
        <w:t>Lee</w:t>
      </w:r>
      <w:r w:rsidRPr="00702790">
        <w:t>"</w:t>
      </w:r>
      <w:r w:rsidR="00E806DA" w:rsidRPr="00702790">
        <w:t xml:space="preserve">, </w:t>
      </w:r>
      <w:r w:rsidRPr="00702790">
        <w:t>"</w:t>
      </w:r>
      <w:r w:rsidR="00E806DA" w:rsidRPr="00702790">
        <w:t>email</w:t>
      </w:r>
      <w:r w:rsidRPr="00702790">
        <w:t>"</w:t>
      </w:r>
      <w:r w:rsidR="00E806DA" w:rsidRPr="00702790">
        <w:t xml:space="preserve">: </w:t>
      </w:r>
      <w:r w:rsidR="00E16640" w:rsidRPr="00702790">
        <w:t>j</w:t>
      </w:r>
      <w:r w:rsidR="00E806DA" w:rsidRPr="00702790">
        <w:t>o.lee@test.com</w:t>
      </w:r>
      <w:r w:rsidRPr="00702790">
        <w:t>"</w:t>
      </w:r>
      <w:r w:rsidR="00AF2BD7" w:rsidRPr="00702790">
        <w:t xml:space="preserve">, </w:t>
      </w:r>
      <w:r w:rsidRPr="00702790">
        <w:t>"</w:t>
      </w:r>
      <w:proofErr w:type="spellStart"/>
      <w:r w:rsidR="006D2B05">
        <w:t>brokeragename</w:t>
      </w:r>
      <w:proofErr w:type="spellEnd"/>
      <w:r w:rsidRPr="00702790">
        <w:t>"</w:t>
      </w:r>
      <w:r w:rsidR="00862B99" w:rsidRPr="00702790">
        <w:t>: "</w:t>
      </w:r>
      <w:r w:rsidR="006D2B05">
        <w:t>Sutton</w:t>
      </w:r>
      <w:r w:rsidRPr="00702790">
        <w:t>"</w:t>
      </w:r>
      <w:r w:rsidR="006D2B05" w:rsidRPr="00702790">
        <w:t>, "</w:t>
      </w:r>
      <w:r w:rsidR="006D2B05">
        <w:t>country</w:t>
      </w:r>
      <w:r w:rsidR="006D2B05" w:rsidRPr="00702790">
        <w:t>": "</w:t>
      </w:r>
      <w:r w:rsidR="006D2B05">
        <w:t>20</w:t>
      </w:r>
      <w:r w:rsidR="006D2B05" w:rsidRPr="00702790">
        <w:t>", "</w:t>
      </w:r>
      <w:r w:rsidR="006D2B05">
        <w:t>province</w:t>
      </w:r>
      <w:r w:rsidR="006D2B05" w:rsidRPr="00702790">
        <w:t>": "</w:t>
      </w:r>
      <w:r w:rsidR="00F54E06">
        <w:t>2009</w:t>
      </w:r>
      <w:r w:rsidR="006D2B05" w:rsidRPr="00702790">
        <w:t>", "</w:t>
      </w:r>
      <w:r w:rsidR="006D2B05">
        <w:t>city</w:t>
      </w:r>
      <w:r w:rsidR="006D2B05" w:rsidRPr="00702790">
        <w:t>": "</w:t>
      </w:r>
      <w:r w:rsidR="006D2B05">
        <w:t>Toronto</w:t>
      </w:r>
      <w:r w:rsidR="006D2B05" w:rsidRPr="00702790">
        <w:t>", "</w:t>
      </w:r>
      <w:r w:rsidR="006D2B05">
        <w:t>address</w:t>
      </w:r>
      <w:r w:rsidR="006D2B05" w:rsidRPr="00702790">
        <w:t>": "1</w:t>
      </w:r>
      <w:r w:rsidR="006D2B05">
        <w:t xml:space="preserve"> Main St</w:t>
      </w:r>
      <w:r w:rsidR="006D2B05" w:rsidRPr="00702790">
        <w:t>", "</w:t>
      </w:r>
      <w:r w:rsidR="006D2B05">
        <w:t>address1</w:t>
      </w:r>
      <w:r w:rsidR="006D2B05" w:rsidRPr="00702790">
        <w:t>": "", "</w:t>
      </w:r>
      <w:proofErr w:type="spellStart"/>
      <w:r w:rsidR="006D2B05">
        <w:t>postalcode</w:t>
      </w:r>
      <w:proofErr w:type="spellEnd"/>
      <w:r w:rsidR="006D2B05" w:rsidRPr="00702790">
        <w:t>": "</w:t>
      </w:r>
      <w:r w:rsidR="006D2B05">
        <w:t>M1A B2C</w:t>
      </w:r>
      <w:r w:rsidR="006D2B05" w:rsidRPr="00702790">
        <w:t>", "</w:t>
      </w:r>
      <w:r w:rsidR="006D2B05">
        <w:t>password</w:t>
      </w:r>
      <w:r w:rsidR="006D2B05" w:rsidRPr="00702790">
        <w:t>": "", "</w:t>
      </w:r>
      <w:del w:id="44" w:author="Author">
        <w:r w:rsidR="006D2B05" w:rsidDel="000277ED">
          <w:delText>licensenumber</w:delText>
        </w:r>
      </w:del>
      <w:proofErr w:type="spellStart"/>
      <w:ins w:id="45" w:author="Author">
        <w:r w:rsidR="000277ED">
          <w:t>licencenumber</w:t>
        </w:r>
      </w:ins>
      <w:proofErr w:type="spellEnd"/>
      <w:r w:rsidR="006D2B05" w:rsidRPr="00702790">
        <w:t>": "", "</w:t>
      </w:r>
      <w:proofErr w:type="spellStart"/>
      <w:r w:rsidR="006D2B05">
        <w:t>optin</w:t>
      </w:r>
      <w:proofErr w:type="spellEnd"/>
      <w:r w:rsidR="006D2B05" w:rsidRPr="00702790">
        <w:t>": "1", "</w:t>
      </w:r>
      <w:proofErr w:type="spellStart"/>
      <w:r w:rsidR="006D2B05">
        <w:t>mainphone</w:t>
      </w:r>
      <w:proofErr w:type="spellEnd"/>
      <w:r w:rsidR="006D2B05" w:rsidRPr="00702790">
        <w:t>": "</w:t>
      </w:r>
      <w:r w:rsidR="006D2B05">
        <w:t>4161234567</w:t>
      </w:r>
      <w:r w:rsidR="006D2B05" w:rsidRPr="00702790">
        <w:t>", "</w:t>
      </w:r>
      <w:proofErr w:type="spellStart"/>
      <w:r w:rsidR="006D2B05">
        <w:t>alternatephone</w:t>
      </w:r>
      <w:proofErr w:type="spellEnd"/>
      <w:r w:rsidR="006D2B05" w:rsidRPr="00702790">
        <w:t>": "", "</w:t>
      </w:r>
      <w:r w:rsidR="006D2B05">
        <w:t>dob</w:t>
      </w:r>
      <w:r w:rsidR="006D2B05" w:rsidRPr="00702790">
        <w:t>": "</w:t>
      </w:r>
      <w:r w:rsidR="006D2B05">
        <w:t>1970-12-01</w:t>
      </w:r>
      <w:r w:rsidR="006D2B05" w:rsidRPr="00702790">
        <w:t>", "</w:t>
      </w:r>
      <w:proofErr w:type="spellStart"/>
      <w:r w:rsidR="006D2B05">
        <w:t>sinnumber</w:t>
      </w:r>
      <w:proofErr w:type="spellEnd"/>
      <w:r w:rsidR="006D2B05" w:rsidRPr="00702790">
        <w:t>": "", "</w:t>
      </w:r>
      <w:proofErr w:type="spellStart"/>
      <w:r w:rsidR="006D2B05">
        <w:t>driverlicencenumber</w:t>
      </w:r>
      <w:proofErr w:type="spellEnd"/>
      <w:r w:rsidR="006D2B05" w:rsidRPr="00702790">
        <w:t>": "", "</w:t>
      </w:r>
      <w:proofErr w:type="spellStart"/>
      <w:r w:rsidR="006D2B05">
        <w:t>driverlicenceexpirydate</w:t>
      </w:r>
      <w:proofErr w:type="spellEnd"/>
      <w:r w:rsidR="006D2B05" w:rsidRPr="00702790">
        <w:t>": "", "</w:t>
      </w:r>
      <w:proofErr w:type="spellStart"/>
      <w:r w:rsidR="006D2B05">
        <w:t>fintrac</w:t>
      </w:r>
      <w:proofErr w:type="spellEnd"/>
      <w:r w:rsidR="006D2B05" w:rsidRPr="00702790">
        <w:t>": "", "</w:t>
      </w:r>
      <w:proofErr w:type="spellStart"/>
      <w:r w:rsidR="006D2B05">
        <w:t>maritalstatus</w:t>
      </w:r>
      <w:proofErr w:type="spellEnd"/>
      <w:r w:rsidR="006D2B05" w:rsidRPr="00702790">
        <w:t>": "", "type": "</w:t>
      </w:r>
      <w:r w:rsidR="006D2B05">
        <w:t>2</w:t>
      </w:r>
      <w:r w:rsidR="006D2B05" w:rsidRPr="00702790">
        <w:t>1", "</w:t>
      </w:r>
      <w:proofErr w:type="spellStart"/>
      <w:r w:rsidR="006D2B05">
        <w:t>usercategory</w:t>
      </w:r>
      <w:proofErr w:type="spellEnd"/>
      <w:r w:rsidR="006D2B05" w:rsidRPr="00702790">
        <w:t>": "</w:t>
      </w:r>
      <w:r w:rsidR="006D2B05" w:rsidRPr="000C318B">
        <w:t>Customer</w:t>
      </w:r>
      <w:r w:rsidR="006D2B05" w:rsidRPr="00702790">
        <w:t>"</w:t>
      </w:r>
    </w:p>
    <w:p w:rsidR="00E806DA" w:rsidRPr="00702790" w:rsidRDefault="00817CB0" w:rsidP="00702790">
      <w:pPr>
        <w:pStyle w:val="Code"/>
      </w:pPr>
      <w:r w:rsidRPr="00702790">
        <w:t>}</w:t>
      </w:r>
    </w:p>
    <w:p w:rsidR="00862B99" w:rsidRPr="00A22F89" w:rsidRDefault="00B14DA1" w:rsidP="00862B99">
      <w:pPr>
        <w:pStyle w:val="Heading5"/>
      </w:pPr>
      <w:r>
        <w:t xml:space="preserve">Data structure </w:t>
      </w:r>
    </w:p>
    <w:p w:rsidR="00862B99" w:rsidRDefault="00862B99" w:rsidP="00B0214D">
      <w:pPr>
        <w:pStyle w:val="Code"/>
      </w:pPr>
      <w:r>
        <w:t>{</w:t>
      </w:r>
    </w:p>
    <w:p w:rsidR="0080344B" w:rsidRPr="00A22F89" w:rsidRDefault="000841B9" w:rsidP="00B0214D">
      <w:pPr>
        <w:pStyle w:val="Code"/>
        <w:ind w:left="360"/>
      </w:pPr>
      <w:r>
        <w:t>"</w:t>
      </w:r>
      <w:r w:rsidR="0080344B" w:rsidRPr="00A22F89">
        <w:t>type</w:t>
      </w:r>
      <w:r>
        <w:t>"</w:t>
      </w:r>
      <w:r w:rsidR="00862B99">
        <w:t xml:space="preserve">: </w:t>
      </w:r>
      <w:r>
        <w:t>"</w:t>
      </w:r>
      <w:r w:rsidR="0080344B" w:rsidRPr="00A22F89">
        <w:t>object</w:t>
      </w:r>
      <w:r>
        <w:t>"</w:t>
      </w:r>
      <w:r w:rsidR="0080344B" w:rsidRPr="00A22F89">
        <w:t>,</w:t>
      </w:r>
    </w:p>
    <w:p w:rsidR="0080344B" w:rsidRPr="00A22F89" w:rsidRDefault="000841B9" w:rsidP="00B0214D">
      <w:pPr>
        <w:pStyle w:val="Code"/>
        <w:ind w:left="360"/>
      </w:pPr>
      <w:r>
        <w:t>"</w:t>
      </w:r>
      <w:r w:rsidR="0080344B" w:rsidRPr="00A22F89">
        <w:t>properties</w:t>
      </w:r>
      <w:r>
        <w:t>"</w:t>
      </w:r>
      <w:r w:rsidR="000603B1">
        <w:t>: {</w:t>
      </w:r>
    </w:p>
    <w:p w:rsidR="0080344B" w:rsidRPr="00A22F89" w:rsidRDefault="000841B9" w:rsidP="00B0214D">
      <w:pPr>
        <w:pStyle w:val="Code"/>
        <w:ind w:left="720"/>
      </w:pPr>
      <w:r>
        <w:t>"</w:t>
      </w:r>
      <w:r w:rsidR="0080344B" w:rsidRPr="00A22F89">
        <w:t>id</w:t>
      </w:r>
      <w:r>
        <w:t>"</w:t>
      </w:r>
      <w:r w:rsidR="000603B1">
        <w:t>: {</w:t>
      </w:r>
      <w:r>
        <w:t>"</w:t>
      </w:r>
      <w:r w:rsidR="0080344B" w:rsidRPr="00A22F89">
        <w:t>type</w:t>
      </w:r>
      <w:r>
        <w:t>"</w:t>
      </w:r>
      <w:r w:rsidR="00862B99">
        <w:t>: 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B0214D">
      <w:pPr>
        <w:pStyle w:val="Code"/>
        <w:ind w:left="720"/>
      </w:pPr>
      <w:r>
        <w:t>"</w:t>
      </w:r>
      <w:proofErr w:type="spellStart"/>
      <w:r w:rsidR="0080344B" w:rsidRPr="00A22F89">
        <w:t>firstname</w:t>
      </w:r>
      <w:proofErr w:type="spellEnd"/>
      <w:r>
        <w:t>"</w:t>
      </w:r>
      <w:r w:rsidR="000603B1">
        <w:t>: {</w:t>
      </w:r>
      <w:r>
        <w:t>"</w:t>
      </w:r>
      <w:r w:rsidR="0080344B" w:rsidRPr="00A22F89">
        <w:t>type</w:t>
      </w:r>
      <w:r>
        <w:t>"</w:t>
      </w:r>
      <w:r w:rsidR="00862B99">
        <w:t>: 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B0214D">
      <w:pPr>
        <w:pStyle w:val="Code"/>
        <w:ind w:left="720"/>
      </w:pPr>
      <w:r>
        <w:t>"</w:t>
      </w:r>
      <w:proofErr w:type="spellStart"/>
      <w:r w:rsidR="0080344B" w:rsidRPr="00A22F89">
        <w:t>lastname</w:t>
      </w:r>
      <w:proofErr w:type="spellEnd"/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62B99">
        <w:t>: 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Default="000841B9" w:rsidP="00B0214D">
      <w:pPr>
        <w:pStyle w:val="Code"/>
        <w:ind w:left="720"/>
      </w:pPr>
      <w:r>
        <w:t>"</w:t>
      </w:r>
      <w:r w:rsidR="0080344B" w:rsidRPr="00A22F89">
        <w:t>email</w:t>
      </w:r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62B99">
        <w:t>: "</w:t>
      </w:r>
      <w:r w:rsidR="0080344B" w:rsidRPr="00A22F89">
        <w:t>string</w:t>
      </w:r>
      <w:r>
        <w:t>"</w:t>
      </w:r>
      <w:r w:rsidR="0080344B" w:rsidRPr="00A22F89">
        <w:t>}</w:t>
      </w:r>
      <w:r w:rsidR="00F740AB">
        <w:t>,</w:t>
      </w:r>
    </w:p>
    <w:p w:rsidR="00F740AB" w:rsidRDefault="00F740AB" w:rsidP="00F740AB">
      <w:pPr>
        <w:pStyle w:val="Code"/>
        <w:ind w:left="720"/>
      </w:pPr>
      <w:r>
        <w:t>"</w:t>
      </w:r>
      <w:proofErr w:type="spellStart"/>
      <w:r>
        <w:t>brokeragename</w:t>
      </w:r>
      <w:proofErr w:type="spellEnd"/>
      <w:r>
        <w:t>": {"</w:t>
      </w:r>
      <w:r w:rsidRPr="00A22F89">
        <w:t>type</w:t>
      </w:r>
      <w:r>
        <w:t>": "</w:t>
      </w:r>
      <w:r w:rsidRPr="00A22F89">
        <w:t>string</w:t>
      </w:r>
      <w:r>
        <w:t>"},</w:t>
      </w:r>
    </w:p>
    <w:p w:rsidR="00F740AB" w:rsidRDefault="00F740AB" w:rsidP="00F740AB">
      <w:pPr>
        <w:pStyle w:val="Code"/>
        <w:ind w:left="720"/>
      </w:pPr>
      <w:r>
        <w:t>"country": {"</w:t>
      </w:r>
      <w:r w:rsidRPr="00A22F89">
        <w:t>type</w:t>
      </w:r>
      <w:r>
        <w:t>": "</w:t>
      </w:r>
      <w:r w:rsidRPr="00A22F89">
        <w:t>string</w:t>
      </w:r>
      <w:r>
        <w:t>"},</w:t>
      </w:r>
    </w:p>
    <w:p w:rsidR="00F740AB" w:rsidRDefault="00F740AB" w:rsidP="00F740AB">
      <w:pPr>
        <w:pStyle w:val="Code"/>
        <w:ind w:left="720"/>
      </w:pPr>
      <w:r>
        <w:t>"province": {"type": "string"},</w:t>
      </w:r>
    </w:p>
    <w:p w:rsidR="00F740AB" w:rsidRDefault="00F740AB" w:rsidP="00F740AB">
      <w:pPr>
        <w:pStyle w:val="Code"/>
        <w:ind w:left="720"/>
      </w:pPr>
      <w:r>
        <w:t>"city": {"type": "string"},</w:t>
      </w:r>
    </w:p>
    <w:p w:rsidR="00F740AB" w:rsidRDefault="00F740AB" w:rsidP="00F740AB">
      <w:pPr>
        <w:pStyle w:val="Code"/>
        <w:ind w:left="720"/>
      </w:pPr>
      <w:r>
        <w:t>"address": {"type": "string"},</w:t>
      </w:r>
    </w:p>
    <w:p w:rsidR="00F740AB" w:rsidRDefault="00F740AB" w:rsidP="00F740AB">
      <w:pPr>
        <w:pStyle w:val="Code"/>
        <w:ind w:left="720"/>
      </w:pPr>
      <w:r>
        <w:t>"address1": {"type": "string"},</w:t>
      </w:r>
    </w:p>
    <w:p w:rsidR="00F740AB" w:rsidRDefault="00F740AB" w:rsidP="00F740AB">
      <w:pPr>
        <w:pStyle w:val="Code"/>
        <w:ind w:left="720"/>
      </w:pPr>
      <w:r>
        <w:t>"</w:t>
      </w:r>
      <w:proofErr w:type="spellStart"/>
      <w:r>
        <w:t>postalcode</w:t>
      </w:r>
      <w:proofErr w:type="spellEnd"/>
      <w:r>
        <w:t>": {"type": "string"},</w:t>
      </w:r>
    </w:p>
    <w:p w:rsidR="00F740AB" w:rsidRDefault="00F740AB" w:rsidP="00F740AB">
      <w:pPr>
        <w:pStyle w:val="Code"/>
        <w:ind w:left="720"/>
      </w:pPr>
      <w:r>
        <w:t>"password": {"type": "string"},</w:t>
      </w:r>
    </w:p>
    <w:p w:rsidR="00F740AB" w:rsidRDefault="00F740AB" w:rsidP="00F740AB">
      <w:pPr>
        <w:pStyle w:val="Code"/>
        <w:ind w:left="720"/>
      </w:pPr>
      <w:r>
        <w:t>"</w:t>
      </w:r>
      <w:del w:id="46" w:author="Author">
        <w:r w:rsidDel="002B16BF">
          <w:delText>licensenumber</w:delText>
        </w:r>
      </w:del>
      <w:proofErr w:type="spellStart"/>
      <w:ins w:id="47" w:author="Author">
        <w:r w:rsidR="002B16BF">
          <w:t>licencenumber</w:t>
        </w:r>
      </w:ins>
      <w:proofErr w:type="spellEnd"/>
      <w:r>
        <w:t>": {"type": "string"},</w:t>
      </w:r>
    </w:p>
    <w:p w:rsidR="00F740AB" w:rsidRDefault="00F740AB" w:rsidP="00F740AB">
      <w:pPr>
        <w:pStyle w:val="Code"/>
        <w:ind w:left="720"/>
      </w:pPr>
      <w:r>
        <w:t>"</w:t>
      </w:r>
      <w:proofErr w:type="spellStart"/>
      <w:r>
        <w:t>optin</w:t>
      </w:r>
      <w:proofErr w:type="spellEnd"/>
      <w:r>
        <w:t>": {"type": "string"},</w:t>
      </w:r>
    </w:p>
    <w:p w:rsidR="00F740AB" w:rsidRDefault="00F740AB" w:rsidP="00F740AB">
      <w:pPr>
        <w:pStyle w:val="Code"/>
        <w:ind w:left="720"/>
      </w:pPr>
      <w:r>
        <w:t>"</w:t>
      </w:r>
      <w:proofErr w:type="spellStart"/>
      <w:r>
        <w:t>mainphone</w:t>
      </w:r>
      <w:proofErr w:type="spellEnd"/>
      <w:r>
        <w:t>": {"type": "string"},</w:t>
      </w:r>
    </w:p>
    <w:p w:rsidR="00F740AB" w:rsidRDefault="00F740AB" w:rsidP="00F740AB">
      <w:pPr>
        <w:pStyle w:val="Code"/>
        <w:ind w:left="720"/>
      </w:pPr>
      <w:r>
        <w:t>"</w:t>
      </w:r>
      <w:proofErr w:type="spellStart"/>
      <w:r>
        <w:t>alternatephone</w:t>
      </w:r>
      <w:proofErr w:type="spellEnd"/>
      <w:r>
        <w:t>": {"type": "</w:t>
      </w:r>
      <w:r w:rsidR="0046134A">
        <w:t>array</w:t>
      </w:r>
      <w:r>
        <w:t>"},</w:t>
      </w:r>
    </w:p>
    <w:p w:rsidR="00F740AB" w:rsidRDefault="00F740AB" w:rsidP="00F740AB">
      <w:pPr>
        <w:pStyle w:val="Code"/>
        <w:ind w:left="720"/>
      </w:pPr>
      <w:r>
        <w:t>"dob": {"type": "string"},</w:t>
      </w:r>
    </w:p>
    <w:p w:rsidR="00F740AB" w:rsidRDefault="00F740AB" w:rsidP="00F740AB">
      <w:pPr>
        <w:pStyle w:val="Code"/>
        <w:ind w:left="720"/>
      </w:pPr>
      <w:r>
        <w:t>"</w:t>
      </w:r>
      <w:proofErr w:type="spellStart"/>
      <w:r>
        <w:t>sinnumber</w:t>
      </w:r>
      <w:proofErr w:type="spellEnd"/>
      <w:r>
        <w:t>": {"type": "string"},</w:t>
      </w:r>
    </w:p>
    <w:p w:rsidR="00F740AB" w:rsidRDefault="00F740AB" w:rsidP="00F740AB">
      <w:pPr>
        <w:pStyle w:val="Code"/>
        <w:ind w:left="720"/>
      </w:pPr>
      <w:r>
        <w:t>"</w:t>
      </w:r>
      <w:proofErr w:type="spellStart"/>
      <w:r>
        <w:t>driverlicencenumber</w:t>
      </w:r>
      <w:proofErr w:type="spellEnd"/>
      <w:r>
        <w:t>": {"type": "string"},</w:t>
      </w:r>
    </w:p>
    <w:p w:rsidR="00F740AB" w:rsidRDefault="00F740AB" w:rsidP="00F740AB">
      <w:pPr>
        <w:pStyle w:val="Code"/>
        <w:ind w:left="720"/>
      </w:pPr>
      <w:r>
        <w:t>"</w:t>
      </w:r>
      <w:proofErr w:type="spellStart"/>
      <w:r>
        <w:t>driverlicenceexpirydate</w:t>
      </w:r>
      <w:proofErr w:type="spellEnd"/>
      <w:r>
        <w:t>": {"type": "string"},</w:t>
      </w:r>
    </w:p>
    <w:p w:rsidR="00F740AB" w:rsidRDefault="00F740AB" w:rsidP="00F740AB">
      <w:pPr>
        <w:pStyle w:val="Code"/>
        <w:ind w:left="720"/>
      </w:pPr>
      <w:r>
        <w:t>"</w:t>
      </w:r>
      <w:proofErr w:type="spellStart"/>
      <w:r>
        <w:t>fintrac</w:t>
      </w:r>
      <w:proofErr w:type="spellEnd"/>
      <w:r>
        <w:t>": {"type": "string"},</w:t>
      </w:r>
    </w:p>
    <w:p w:rsidR="00F740AB" w:rsidRDefault="00F740AB" w:rsidP="00F740AB">
      <w:pPr>
        <w:pStyle w:val="Code"/>
        <w:ind w:left="720"/>
      </w:pPr>
      <w:r>
        <w:t>"</w:t>
      </w:r>
      <w:proofErr w:type="spellStart"/>
      <w:r>
        <w:t>maritalstatus</w:t>
      </w:r>
      <w:proofErr w:type="spellEnd"/>
      <w:r>
        <w:t>": {"type": "string"},</w:t>
      </w:r>
    </w:p>
    <w:p w:rsidR="00CA5A0D" w:rsidRDefault="00CA5A0D" w:rsidP="00CA5A0D">
      <w:pPr>
        <w:pStyle w:val="Code"/>
        <w:ind w:left="720"/>
      </w:pPr>
      <w:r>
        <w:t>"type": {"type": "string"}</w:t>
      </w:r>
      <w:r w:rsidR="00BF5E22">
        <w:t>,</w:t>
      </w:r>
    </w:p>
    <w:p w:rsidR="00F740AB" w:rsidRDefault="00F740AB" w:rsidP="00F740AB">
      <w:pPr>
        <w:pStyle w:val="Code"/>
        <w:ind w:left="720"/>
      </w:pPr>
      <w:r>
        <w:t>"</w:t>
      </w:r>
      <w:proofErr w:type="spellStart"/>
      <w:r w:rsidR="00637E6A">
        <w:t>usercategory</w:t>
      </w:r>
      <w:proofErr w:type="spellEnd"/>
      <w:r>
        <w:t>": {"type": "string"}</w:t>
      </w:r>
    </w:p>
    <w:p w:rsidR="0080344B" w:rsidRPr="00A22F89" w:rsidRDefault="0080344B" w:rsidP="00B0214D">
      <w:pPr>
        <w:pStyle w:val="Code"/>
        <w:ind w:left="360"/>
      </w:pPr>
      <w:r w:rsidRPr="00A22F89">
        <w:t>}</w:t>
      </w:r>
    </w:p>
    <w:p w:rsidR="00B4129F" w:rsidRPr="006D2B05" w:rsidRDefault="0080344B" w:rsidP="006D2B05">
      <w:pPr>
        <w:pStyle w:val="Code"/>
      </w:pPr>
      <w:r w:rsidRPr="00A22F89">
        <w:t>}</w:t>
      </w:r>
      <w:r w:rsidR="00B4129F">
        <w:br w:type="page"/>
      </w:r>
    </w:p>
    <w:p w:rsidR="00B14DA1" w:rsidRPr="00A22F89" w:rsidRDefault="00B14DA1" w:rsidP="00B14DA1">
      <w:pPr>
        <w:pStyle w:val="Heading2"/>
        <w:spacing w:line="360" w:lineRule="auto"/>
      </w:pPr>
      <w:bookmarkStart w:id="48" w:name="_Toc398909794"/>
      <w:r>
        <w:t>PUT</w:t>
      </w:r>
      <w:r w:rsidRPr="00A22F89">
        <w:t>/userprofiles</w:t>
      </w:r>
      <w:bookmarkEnd w:id="48"/>
    </w:p>
    <w:p w:rsidR="00B14DA1" w:rsidRDefault="00B14DA1" w:rsidP="00B14DA1">
      <w:pPr>
        <w:pStyle w:val="BodyText"/>
        <w:spacing w:line="360" w:lineRule="auto"/>
      </w:pPr>
      <w:r>
        <w:t xml:space="preserve">Updates </w:t>
      </w:r>
      <w:r w:rsidR="00C31913">
        <w:t xml:space="preserve">a </w:t>
      </w:r>
      <w:r>
        <w:t xml:space="preserve">specific user profile </w:t>
      </w:r>
      <w:r w:rsidR="002F7E16">
        <w:t xml:space="preserve">if </w:t>
      </w:r>
      <w:r w:rsidR="00C31913">
        <w:t xml:space="preserve">it </w:t>
      </w:r>
      <w:r w:rsidR="002F7E16">
        <w:t>exists</w:t>
      </w:r>
      <w:r w:rsidR="00C31913">
        <w:t>;</w:t>
      </w:r>
      <w:r w:rsidR="002F7E16">
        <w:t xml:space="preserve"> if not, </w:t>
      </w:r>
      <w:r w:rsidR="00C31913">
        <w:t xml:space="preserve">a </w:t>
      </w:r>
      <w:r w:rsidR="002F7E16">
        <w:t>new profile is created</w:t>
      </w:r>
      <w:r w:rsidR="00DF11DC">
        <w:t>.</w:t>
      </w:r>
    </w:p>
    <w:p w:rsidR="00B14DA1" w:rsidRPr="00A22F89" w:rsidRDefault="00B14DA1" w:rsidP="00B14DA1">
      <w:pPr>
        <w:pStyle w:val="Heading5"/>
        <w:numPr>
          <w:ilvl w:val="4"/>
          <w:numId w:val="0"/>
        </w:numPr>
        <w:spacing w:line="360" w:lineRule="auto"/>
      </w:pPr>
      <w:r w:rsidRPr="00A22F89">
        <w:t>URL</w:t>
      </w:r>
    </w:p>
    <w:p w:rsidR="00B14DA1" w:rsidRPr="00A22F89" w:rsidRDefault="00B14DA1" w:rsidP="00B14DA1">
      <w:pPr>
        <w:pStyle w:val="BodyText"/>
        <w:spacing w:line="360" w:lineRule="auto"/>
      </w:pPr>
      <w:r w:rsidRPr="00A22F89">
        <w:t>https://</w:t>
      </w:r>
      <w:r>
        <w:t>www.bakersales.info/BakerPublic/api</w:t>
      </w:r>
      <w:r w:rsidRPr="00A22F89">
        <w:t>/userprofiles</w:t>
      </w:r>
    </w:p>
    <w:p w:rsidR="004856DD" w:rsidRDefault="004856DD" w:rsidP="004856DD">
      <w:pPr>
        <w:pStyle w:val="Heading5"/>
      </w:pPr>
      <w:r>
        <w:t>Data structure</w:t>
      </w:r>
    </w:p>
    <w:p w:rsidR="00BD0335" w:rsidRDefault="00BD0335" w:rsidP="00BD0335">
      <w:pPr>
        <w:pStyle w:val="Code"/>
        <w:numPr>
          <w:ins w:id="49" w:author="Author"/>
        </w:numPr>
        <w:rPr>
          <w:ins w:id="50" w:author="Author"/>
        </w:rPr>
      </w:pPr>
      <w:ins w:id="51" w:author="Author">
        <w:r>
          <w:t>(How Union will send it)</w:t>
        </w:r>
      </w:ins>
    </w:p>
    <w:p w:rsidR="00BD0335" w:rsidRDefault="00BD0335" w:rsidP="00BD0335">
      <w:pPr>
        <w:pStyle w:val="Code"/>
        <w:numPr>
          <w:ins w:id="52" w:author="Author"/>
        </w:numPr>
        <w:rPr>
          <w:ins w:id="53" w:author="Author"/>
        </w:rPr>
      </w:pPr>
    </w:p>
    <w:p w:rsidR="00BD0335" w:rsidRDefault="00BD0335" w:rsidP="00BD0335">
      <w:pPr>
        <w:pStyle w:val="Code"/>
        <w:numPr>
          <w:ins w:id="54" w:author="Author"/>
        </w:numPr>
        <w:rPr>
          <w:ins w:id="55" w:author="Author"/>
        </w:rPr>
      </w:pPr>
      <w:ins w:id="56" w:author="Author">
        <w:r>
          <w:t>{</w:t>
        </w:r>
      </w:ins>
    </w:p>
    <w:p w:rsidR="00BD0335" w:rsidRPr="00A22F89" w:rsidRDefault="00BD0335" w:rsidP="00BD0335">
      <w:pPr>
        <w:pStyle w:val="Code"/>
        <w:numPr>
          <w:ins w:id="57" w:author="Author"/>
        </w:numPr>
        <w:ind w:left="360"/>
        <w:rPr>
          <w:ins w:id="58" w:author="Author"/>
        </w:rPr>
      </w:pPr>
      <w:ins w:id="59" w:author="Author">
        <w:r>
          <w:t>"</w:t>
        </w:r>
        <w:r w:rsidRPr="00A22F89">
          <w:t>type</w:t>
        </w:r>
        <w:r>
          <w:t>": "</w:t>
        </w:r>
        <w:r w:rsidRPr="00A22F89">
          <w:t>object</w:t>
        </w:r>
        <w:r>
          <w:t>"</w:t>
        </w:r>
        <w:r w:rsidRPr="00A22F89">
          <w:t>,</w:t>
        </w:r>
      </w:ins>
    </w:p>
    <w:p w:rsidR="00BD0335" w:rsidRPr="00A22F89" w:rsidRDefault="00BD0335" w:rsidP="00BD0335">
      <w:pPr>
        <w:pStyle w:val="Code"/>
        <w:numPr>
          <w:ins w:id="60" w:author="Author"/>
        </w:numPr>
        <w:ind w:left="360"/>
        <w:rPr>
          <w:ins w:id="61" w:author="Author"/>
        </w:rPr>
      </w:pPr>
      <w:ins w:id="62" w:author="Author">
        <w:r>
          <w:t>"</w:t>
        </w:r>
        <w:r w:rsidRPr="00A22F89">
          <w:t>properties</w:t>
        </w:r>
        <w:r>
          <w:t>": {</w:t>
        </w:r>
      </w:ins>
    </w:p>
    <w:p w:rsidR="00BD0335" w:rsidRPr="00A22F89" w:rsidRDefault="00BD0335" w:rsidP="00BD0335">
      <w:pPr>
        <w:pStyle w:val="Code"/>
        <w:numPr>
          <w:ins w:id="63" w:author="Author"/>
        </w:numPr>
        <w:ind w:left="720"/>
        <w:rPr>
          <w:ins w:id="64" w:author="Author"/>
        </w:rPr>
      </w:pPr>
      <w:ins w:id="65" w:author="Author">
        <w:r>
          <w:t>"</w:t>
        </w:r>
        <w:proofErr w:type="spellStart"/>
        <w:r w:rsidRPr="00A22F89">
          <w:t>first</w:t>
        </w:r>
        <w:r>
          <w:t>_</w:t>
        </w:r>
        <w:r w:rsidRPr="00A22F89">
          <w:t>name</w:t>
        </w:r>
        <w:proofErr w:type="spellEnd"/>
        <w:r>
          <w:t>": {"</w:t>
        </w:r>
        <w:r w:rsidRPr="00A22F89">
          <w:t>type</w:t>
        </w:r>
        <w:r>
          <w:t>": "</w:t>
        </w:r>
        <w:r w:rsidRPr="00A22F89">
          <w:t>string</w:t>
        </w:r>
        <w:r>
          <w:t>"</w:t>
        </w:r>
        <w:r w:rsidRPr="00A22F89">
          <w:t>},</w:t>
        </w:r>
      </w:ins>
    </w:p>
    <w:p w:rsidR="00BD0335" w:rsidRPr="00A22F89" w:rsidRDefault="00BD0335" w:rsidP="00BD0335">
      <w:pPr>
        <w:pStyle w:val="Code"/>
        <w:numPr>
          <w:ins w:id="66" w:author="Author"/>
        </w:numPr>
        <w:ind w:left="720"/>
        <w:rPr>
          <w:ins w:id="67" w:author="Author"/>
        </w:rPr>
      </w:pPr>
      <w:ins w:id="68" w:author="Author">
        <w:r>
          <w:t>"</w:t>
        </w:r>
        <w:proofErr w:type="spellStart"/>
        <w:r w:rsidRPr="00A22F89">
          <w:t>last</w:t>
        </w:r>
        <w:r>
          <w:t>_</w:t>
        </w:r>
        <w:r w:rsidRPr="00A22F89">
          <w:t>name</w:t>
        </w:r>
        <w:proofErr w:type="spellEnd"/>
        <w:r>
          <w:t>": {"</w:t>
        </w:r>
        <w:r w:rsidRPr="00A22F89">
          <w:t>type</w:t>
        </w:r>
        <w:r>
          <w:t>": "</w:t>
        </w:r>
        <w:r w:rsidRPr="00A22F89">
          <w:t>string</w:t>
        </w:r>
        <w:r>
          <w:t>"</w:t>
        </w:r>
        <w:r w:rsidRPr="00A22F89">
          <w:t>},</w:t>
        </w:r>
      </w:ins>
    </w:p>
    <w:p w:rsidR="00BD0335" w:rsidRDefault="00BD0335" w:rsidP="00BD0335">
      <w:pPr>
        <w:pStyle w:val="Code"/>
        <w:numPr>
          <w:ins w:id="69" w:author="Author"/>
        </w:numPr>
        <w:ind w:left="720"/>
        <w:rPr>
          <w:ins w:id="70" w:author="Author"/>
        </w:rPr>
      </w:pPr>
      <w:ins w:id="71" w:author="Author">
        <w:r>
          <w:t>"</w:t>
        </w:r>
        <w:r w:rsidRPr="00A22F89">
          <w:t>email</w:t>
        </w:r>
        <w:r>
          <w:t>": {"</w:t>
        </w:r>
        <w:r w:rsidRPr="00A22F89">
          <w:t>type</w:t>
        </w:r>
        <w:r>
          <w:t>": "</w:t>
        </w:r>
        <w:r w:rsidRPr="00A22F89">
          <w:t>string</w:t>
        </w:r>
        <w:r>
          <w:t>"</w:t>
        </w:r>
        <w:r w:rsidRPr="00A22F89">
          <w:t>}</w:t>
        </w:r>
        <w:r>
          <w:t>,</w:t>
        </w:r>
      </w:ins>
    </w:p>
    <w:p w:rsidR="00BD0335" w:rsidRDefault="00BD0335" w:rsidP="00BD0335">
      <w:pPr>
        <w:pStyle w:val="Code"/>
        <w:numPr>
          <w:ins w:id="72" w:author="Author"/>
        </w:numPr>
        <w:ind w:left="720"/>
        <w:rPr>
          <w:ins w:id="73" w:author="Author"/>
        </w:rPr>
      </w:pPr>
      <w:ins w:id="74" w:author="Author">
        <w:r>
          <w:t>"brokerage": {"</w:t>
        </w:r>
        <w:r w:rsidRPr="00A22F89">
          <w:t>type</w:t>
        </w:r>
        <w:r>
          <w:t>": "</w:t>
        </w:r>
        <w:r w:rsidRPr="00A22F89">
          <w:t>string</w:t>
        </w:r>
        <w:r>
          <w:t>"},</w:t>
        </w:r>
      </w:ins>
    </w:p>
    <w:p w:rsidR="00BD0335" w:rsidRDefault="00BD0335" w:rsidP="00BD0335">
      <w:pPr>
        <w:pStyle w:val="Code"/>
        <w:numPr>
          <w:ins w:id="75" w:author="Author"/>
        </w:numPr>
        <w:ind w:left="720"/>
        <w:rPr>
          <w:ins w:id="76" w:author="Author"/>
        </w:rPr>
      </w:pPr>
      <w:ins w:id="77" w:author="Author">
        <w:r>
          <w:t>"</w:t>
        </w:r>
        <w:proofErr w:type="spellStart"/>
        <w:r>
          <w:t>other_brokerage</w:t>
        </w:r>
        <w:proofErr w:type="spellEnd"/>
        <w:r>
          <w:t>": {"</w:t>
        </w:r>
        <w:r w:rsidRPr="00A22F89">
          <w:t>type</w:t>
        </w:r>
        <w:r>
          <w:t>": "</w:t>
        </w:r>
        <w:r w:rsidRPr="00A22F89">
          <w:t>string</w:t>
        </w:r>
        <w:r>
          <w:t>"},</w:t>
        </w:r>
      </w:ins>
    </w:p>
    <w:p w:rsidR="00BD0335" w:rsidRDefault="00BD0335" w:rsidP="00BD0335">
      <w:pPr>
        <w:pStyle w:val="Code"/>
        <w:numPr>
          <w:ins w:id="78" w:author="Author"/>
        </w:numPr>
        <w:ind w:left="720"/>
        <w:rPr>
          <w:ins w:id="79" w:author="Author"/>
        </w:rPr>
      </w:pPr>
      <w:ins w:id="80" w:author="Author">
        <w:r>
          <w:t>"country": {"</w:t>
        </w:r>
        <w:r w:rsidRPr="00A22F89">
          <w:t>type</w:t>
        </w:r>
        <w:r>
          <w:t>": "</w:t>
        </w:r>
        <w:r w:rsidRPr="00A22F89">
          <w:t>string</w:t>
        </w:r>
        <w:r>
          <w:t>"},</w:t>
        </w:r>
      </w:ins>
    </w:p>
    <w:p w:rsidR="00BD0335" w:rsidRDefault="00BD0335" w:rsidP="00BD0335">
      <w:pPr>
        <w:pStyle w:val="Code"/>
        <w:numPr>
          <w:ins w:id="81" w:author="Author"/>
        </w:numPr>
        <w:ind w:left="720"/>
        <w:rPr>
          <w:ins w:id="82" w:author="Author"/>
        </w:rPr>
      </w:pPr>
      <w:ins w:id="83" w:author="Author">
        <w:r>
          <w:t>"province": {"type": "string"},</w:t>
        </w:r>
      </w:ins>
    </w:p>
    <w:p w:rsidR="00BD0335" w:rsidRDefault="00BD0335" w:rsidP="00BD0335">
      <w:pPr>
        <w:pStyle w:val="Code"/>
        <w:numPr>
          <w:ins w:id="84" w:author="Author"/>
        </w:numPr>
        <w:ind w:left="720"/>
        <w:rPr>
          <w:ins w:id="85" w:author="Author"/>
        </w:rPr>
      </w:pPr>
      <w:ins w:id="86" w:author="Author">
        <w:r>
          <w:t>"city": {"type": "string"},</w:t>
        </w:r>
      </w:ins>
    </w:p>
    <w:p w:rsidR="00BD0335" w:rsidRDefault="00BD0335" w:rsidP="00BD0335">
      <w:pPr>
        <w:pStyle w:val="Code"/>
        <w:numPr>
          <w:ins w:id="87" w:author="Author"/>
        </w:numPr>
        <w:ind w:left="720"/>
        <w:rPr>
          <w:ins w:id="88" w:author="Author"/>
        </w:rPr>
      </w:pPr>
      <w:ins w:id="89" w:author="Author">
        <w:r>
          <w:t>"address": {"type": "string"},</w:t>
        </w:r>
      </w:ins>
    </w:p>
    <w:p w:rsidR="00BD0335" w:rsidRDefault="00BD0335" w:rsidP="00BD0335">
      <w:pPr>
        <w:pStyle w:val="Code"/>
        <w:numPr>
          <w:ins w:id="90" w:author="Author"/>
        </w:numPr>
        <w:ind w:left="720"/>
        <w:rPr>
          <w:ins w:id="91" w:author="Author"/>
        </w:rPr>
      </w:pPr>
      <w:ins w:id="92" w:author="Author">
        <w:r>
          <w:t>"</w:t>
        </w:r>
        <w:proofErr w:type="spellStart"/>
        <w:r>
          <w:t>postal_code</w:t>
        </w:r>
        <w:proofErr w:type="spellEnd"/>
        <w:r>
          <w:t>": {"type": "string"},</w:t>
        </w:r>
      </w:ins>
    </w:p>
    <w:p w:rsidR="00BD0335" w:rsidRDefault="00BD0335" w:rsidP="00BD0335">
      <w:pPr>
        <w:pStyle w:val="Code"/>
        <w:numPr>
          <w:ins w:id="93" w:author="Author"/>
        </w:numPr>
        <w:rPr>
          <w:ins w:id="94" w:author="Author"/>
        </w:rPr>
      </w:pPr>
      <w:ins w:id="95" w:author="Author">
        <w:r>
          <w:tab/>
        </w:r>
        <w:r>
          <w:tab/>
          <w:t>"</w:t>
        </w:r>
        <w:proofErr w:type="spellStart"/>
        <w:r>
          <w:t>reco_no</w:t>
        </w:r>
        <w:proofErr w:type="spellEnd"/>
        <w:r>
          <w:t>": {"type": "string"},</w:t>
        </w:r>
      </w:ins>
    </w:p>
    <w:p w:rsidR="00BD0335" w:rsidRDefault="00BD0335" w:rsidP="00BD0335">
      <w:pPr>
        <w:pStyle w:val="Code"/>
        <w:numPr>
          <w:ins w:id="96" w:author="Author"/>
        </w:numPr>
        <w:ind w:left="720"/>
        <w:rPr>
          <w:ins w:id="97" w:author="Author"/>
        </w:rPr>
      </w:pPr>
      <w:ins w:id="98" w:author="Author">
        <w:r>
          <w:t>"</w:t>
        </w:r>
        <w:proofErr w:type="spellStart"/>
        <w:r>
          <w:t>is_marketing</w:t>
        </w:r>
        <w:proofErr w:type="spellEnd"/>
        <w:r>
          <w:t>": {"type": "string"},</w:t>
        </w:r>
      </w:ins>
    </w:p>
    <w:p w:rsidR="00BD0335" w:rsidRDefault="00BD0335" w:rsidP="00BD0335">
      <w:pPr>
        <w:pStyle w:val="Code"/>
        <w:numPr>
          <w:ins w:id="99" w:author="Author"/>
        </w:numPr>
        <w:ind w:left="720"/>
        <w:rPr>
          <w:ins w:id="100" w:author="Author"/>
        </w:rPr>
      </w:pPr>
      <w:ins w:id="101" w:author="Author">
        <w:r>
          <w:t>"</w:t>
        </w:r>
        <w:proofErr w:type="spellStart"/>
        <w:r>
          <w:t>phone_number</w:t>
        </w:r>
        <w:proofErr w:type="spellEnd"/>
        <w:r>
          <w:t>": {"type": "string"},</w:t>
        </w:r>
      </w:ins>
    </w:p>
    <w:p w:rsidR="00BD0335" w:rsidRDefault="00BD0335" w:rsidP="00BD0335">
      <w:pPr>
        <w:pStyle w:val="Code"/>
        <w:numPr>
          <w:ins w:id="102" w:author="Author"/>
        </w:numPr>
        <w:ind w:left="720"/>
        <w:rPr>
          <w:ins w:id="103" w:author="Author"/>
        </w:rPr>
      </w:pPr>
      <w:ins w:id="104" w:author="Author">
        <w:r>
          <w:t>"</w:t>
        </w:r>
        <w:proofErr w:type="spellStart"/>
        <w:r>
          <w:t>alt_phone_number</w:t>
        </w:r>
        <w:proofErr w:type="spellEnd"/>
        <w:r>
          <w:t>": {"type": "array"},</w:t>
        </w:r>
      </w:ins>
    </w:p>
    <w:p w:rsidR="00BD0335" w:rsidRPr="00A22F89" w:rsidRDefault="00BD0335" w:rsidP="00BD0335">
      <w:pPr>
        <w:pStyle w:val="Code"/>
        <w:numPr>
          <w:ins w:id="105" w:author="Author"/>
        </w:numPr>
        <w:ind w:left="360"/>
        <w:rPr>
          <w:ins w:id="106" w:author="Author"/>
        </w:rPr>
      </w:pPr>
      <w:ins w:id="107" w:author="Author">
        <w:r w:rsidRPr="00A22F89">
          <w:t>}</w:t>
        </w:r>
      </w:ins>
    </w:p>
    <w:p w:rsidR="004856DD" w:rsidRPr="00BF5E22" w:rsidDel="00BD0335" w:rsidRDefault="00BD0335" w:rsidP="00BD0335">
      <w:pPr>
        <w:pStyle w:val="BodyText"/>
        <w:rPr>
          <w:del w:id="108" w:author="Author"/>
          <w:rStyle w:val="Comment"/>
          <w:rFonts w:ascii="Calibri" w:hAnsi="Calibri"/>
          <w:b/>
          <w:bCs/>
          <w:iCs/>
          <w:sz w:val="24"/>
          <w:szCs w:val="26"/>
          <w:lang w:val="en-US"/>
        </w:rPr>
      </w:pPr>
      <w:ins w:id="109" w:author="Author">
        <w:r w:rsidRPr="00A22F89">
          <w:t>}</w:t>
        </w:r>
        <w:del w:id="110" w:author="Author">
          <w:r w:rsidR="005F55EB" w:rsidDel="00BD0335">
            <w:rPr>
              <w:rStyle w:val="Comment"/>
            </w:rPr>
            <w:delText>TBD</w:delText>
          </w:r>
        </w:del>
      </w:ins>
    </w:p>
    <w:p w:rsidR="00E43B76" w:rsidRDefault="00E43B76">
      <w:pPr>
        <w:spacing w:before="0" w:after="200" w:line="276" w:lineRule="auto"/>
        <w:rPr>
          <w:rFonts w:ascii="Segoe UI" w:eastAsia="Calibri" w:hAnsi="Segoe UI" w:cs="Arial"/>
          <w:b/>
          <w:bCs/>
          <w:iCs/>
          <w:smallCaps/>
          <w:color w:val="404040" w:themeColor="text1" w:themeTint="BF"/>
          <w:sz w:val="32"/>
          <w:szCs w:val="28"/>
        </w:rPr>
      </w:pPr>
    </w:p>
    <w:p w:rsidR="00E806DA" w:rsidRPr="00A22F89" w:rsidRDefault="005363F6" w:rsidP="0046134A">
      <w:pPr>
        <w:pStyle w:val="Heading2"/>
      </w:pPr>
      <w:bookmarkStart w:id="111" w:name="_Toc398909795"/>
      <w:r w:rsidRPr="00A22F89">
        <w:t>GET /</w:t>
      </w:r>
      <w:r w:rsidR="00B0214D">
        <w:t>phase</w:t>
      </w:r>
      <w:r w:rsidR="000603B1">
        <w:t>s</w:t>
      </w:r>
      <w:bookmarkEnd w:id="111"/>
    </w:p>
    <w:p w:rsidR="00E806DA" w:rsidRPr="00A22F89" w:rsidRDefault="00E806DA" w:rsidP="00F170A8">
      <w:pPr>
        <w:pStyle w:val="BodyText"/>
        <w:spacing w:line="360" w:lineRule="auto"/>
      </w:pPr>
      <w:r w:rsidRPr="00A22F89">
        <w:t xml:space="preserve">Retrieves all </w:t>
      </w:r>
      <w:r w:rsidR="00B0214D">
        <w:t>phase</w:t>
      </w:r>
      <w:r w:rsidR="00943ADA" w:rsidRPr="00A22F89">
        <w:t xml:space="preserve"> profiles match</w:t>
      </w:r>
      <w:r w:rsidR="000603B1">
        <w:t>ing</w:t>
      </w:r>
      <w:r w:rsidRPr="00A22F89">
        <w:t xml:space="preserve"> the specified type.</w:t>
      </w:r>
    </w:p>
    <w:p w:rsidR="00E806DA" w:rsidRPr="00A22F89" w:rsidRDefault="00E806DA" w:rsidP="000603B1">
      <w:pPr>
        <w:pStyle w:val="Heading5"/>
      </w:pPr>
      <w:r w:rsidRPr="00A22F89">
        <w:t>URL</w:t>
      </w:r>
    </w:p>
    <w:p w:rsidR="00E806DA" w:rsidRPr="00A22F89" w:rsidRDefault="00E806DA" w:rsidP="00F170A8">
      <w:pPr>
        <w:pStyle w:val="BodyText"/>
        <w:spacing w:line="360" w:lineRule="auto"/>
      </w:pPr>
      <w:r w:rsidRPr="00A22F89">
        <w:t>https://</w:t>
      </w:r>
      <w:r w:rsidR="00567488">
        <w:t>www.bakersales.info/BakerPublic/api</w:t>
      </w:r>
      <w:r w:rsidRPr="00A22F89">
        <w:t>/</w:t>
      </w:r>
      <w:r w:rsidR="00B0214D">
        <w:t>phases</w:t>
      </w:r>
    </w:p>
    <w:p w:rsidR="00E806DA" w:rsidRPr="00A22F89" w:rsidRDefault="00E806DA" w:rsidP="000603B1">
      <w:pPr>
        <w:pStyle w:val="Heading5"/>
      </w:pPr>
      <w:r w:rsidRPr="00A22F89">
        <w:t>Parameters</w:t>
      </w:r>
    </w:p>
    <w:p w:rsidR="00B0214D" w:rsidRDefault="00B0214D" w:rsidP="00702790">
      <w:pPr>
        <w:pStyle w:val="ListBulletCompact"/>
      </w:pPr>
      <w:r>
        <w:t>name</w:t>
      </w:r>
      <w:r w:rsidR="00211901">
        <w:t xml:space="preserve"> (can be a partial string)</w:t>
      </w:r>
    </w:p>
    <w:p w:rsidR="00E806DA" w:rsidRPr="00A22F89" w:rsidRDefault="00410269" w:rsidP="00702790">
      <w:pPr>
        <w:pStyle w:val="ListBulletCompact"/>
      </w:pPr>
      <w:r w:rsidRPr="00A22F89">
        <w:t>status</w:t>
      </w:r>
      <w:r w:rsidR="00E806DA" w:rsidRPr="00A22F89">
        <w:t xml:space="preserve">: </w:t>
      </w:r>
    </w:p>
    <w:p w:rsidR="00410269" w:rsidRPr="00A22F89" w:rsidRDefault="00410269" w:rsidP="00311184">
      <w:pPr>
        <w:pStyle w:val="ListBullet2Compact"/>
      </w:pPr>
      <w:r w:rsidRPr="00A22F89">
        <w:t>111</w:t>
      </w:r>
      <w:r w:rsidR="00311184">
        <w:t xml:space="preserve"> – </w:t>
      </w:r>
      <w:r w:rsidRPr="00A22F89">
        <w:t xml:space="preserve"> Pre-Construction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112</w:t>
      </w:r>
      <w:r w:rsidR="00311184">
        <w:t xml:space="preserve"> – </w:t>
      </w:r>
      <w:r w:rsidRPr="00A22F89">
        <w:t>Under Construction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113</w:t>
      </w:r>
      <w:r w:rsidR="00311184">
        <w:t xml:space="preserve"> – </w:t>
      </w:r>
      <w:r w:rsidRPr="00A22F89">
        <w:t>Post-Construction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114</w:t>
      </w:r>
      <w:r w:rsidR="00311184">
        <w:t xml:space="preserve"> – </w:t>
      </w:r>
      <w:r w:rsidRPr="00A22F89">
        <w:t>On Hold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115</w:t>
      </w:r>
      <w:r w:rsidR="00311184">
        <w:t xml:space="preserve"> – </w:t>
      </w:r>
      <w:r w:rsidRPr="00A22F89">
        <w:t>Sold Out</w:t>
      </w:r>
      <w:r w:rsidR="00311184">
        <w:t xml:space="preserve"> </w:t>
      </w:r>
    </w:p>
    <w:p w:rsidR="00E806DA" w:rsidRPr="00A22F89" w:rsidRDefault="00410269" w:rsidP="00311184">
      <w:pPr>
        <w:pStyle w:val="ListBullet2Compact"/>
      </w:pPr>
      <w:r w:rsidRPr="00A22F89">
        <w:t>120</w:t>
      </w:r>
      <w:r w:rsidR="00311184">
        <w:t xml:space="preserve"> – </w:t>
      </w:r>
      <w:r w:rsidRPr="00A22F89">
        <w:t>Pre-Opening</w:t>
      </w:r>
      <w:r w:rsidR="00311184">
        <w:t xml:space="preserve"> </w:t>
      </w:r>
    </w:p>
    <w:p w:rsidR="00410269" w:rsidRPr="00A22F89" w:rsidRDefault="00D60C5A" w:rsidP="00702790">
      <w:pPr>
        <w:pStyle w:val="ListBulletCompact"/>
      </w:pPr>
      <w:r w:rsidRPr="00A22F89">
        <w:t>c</w:t>
      </w:r>
      <w:r w:rsidR="00410269" w:rsidRPr="00A22F89">
        <w:t>ountr</w:t>
      </w:r>
      <w:r w:rsidR="003B0AA0" w:rsidRPr="00A22F89">
        <w:t>y</w:t>
      </w:r>
      <w:r w:rsidR="00410269" w:rsidRPr="00A22F89">
        <w:t>:</w:t>
      </w:r>
    </w:p>
    <w:p w:rsidR="00410269" w:rsidRPr="00A22F89" w:rsidRDefault="00410269" w:rsidP="00311184">
      <w:pPr>
        <w:pStyle w:val="ListBullet2Compact"/>
      </w:pPr>
      <w:r w:rsidRPr="00A22F89">
        <w:t>20</w:t>
      </w:r>
      <w:r w:rsidR="00311184">
        <w:t xml:space="preserve"> – </w:t>
      </w:r>
      <w:r w:rsidRPr="00A22F89">
        <w:t xml:space="preserve"> Canada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31</w:t>
      </w:r>
      <w:r w:rsidR="00311184">
        <w:t xml:space="preserve"> – </w:t>
      </w:r>
      <w:r w:rsidRPr="00A22F89">
        <w:t xml:space="preserve"> United States of America</w:t>
      </w:r>
    </w:p>
    <w:p w:rsidR="00410269" w:rsidRPr="00A22F89" w:rsidRDefault="00D60C5A" w:rsidP="00702790">
      <w:pPr>
        <w:pStyle w:val="ListBulletCompact"/>
      </w:pPr>
      <w:r w:rsidRPr="00A22F89">
        <w:t>p</w:t>
      </w:r>
      <w:r w:rsidR="00410269" w:rsidRPr="00A22F89">
        <w:t>rovince:</w:t>
      </w:r>
    </w:p>
    <w:p w:rsidR="00410269" w:rsidRPr="00A22F89" w:rsidRDefault="00410269" w:rsidP="00311184">
      <w:pPr>
        <w:pStyle w:val="ListBullet2Compact"/>
      </w:pPr>
      <w:r w:rsidRPr="00A22F89">
        <w:t>2001</w:t>
      </w:r>
      <w:r w:rsidR="00311184">
        <w:t xml:space="preserve"> – </w:t>
      </w:r>
      <w:r w:rsidRPr="00A22F89">
        <w:t>Alberta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2002</w:t>
      </w:r>
      <w:r w:rsidR="00311184">
        <w:t xml:space="preserve"> – </w:t>
      </w:r>
      <w:r w:rsidRPr="00A22F89">
        <w:t>British Columbia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2003</w:t>
      </w:r>
      <w:r w:rsidR="00311184">
        <w:t xml:space="preserve"> – </w:t>
      </w:r>
      <w:r w:rsidRPr="00A22F89">
        <w:t>Manitoba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2004</w:t>
      </w:r>
      <w:r w:rsidR="00311184">
        <w:t xml:space="preserve"> – </w:t>
      </w:r>
      <w:r w:rsidRPr="00A22F89">
        <w:t>New Brunswick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2005</w:t>
      </w:r>
      <w:r w:rsidR="00311184">
        <w:t xml:space="preserve"> – </w:t>
      </w:r>
      <w:r w:rsidRPr="00A22F89">
        <w:t>Newfoundland and Labrador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2006</w:t>
      </w:r>
      <w:r w:rsidR="00311184">
        <w:t xml:space="preserve"> – </w:t>
      </w:r>
      <w:r w:rsidRPr="00A22F89">
        <w:t>Northwest Territories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2007</w:t>
      </w:r>
      <w:r w:rsidR="00311184">
        <w:t xml:space="preserve"> – </w:t>
      </w:r>
      <w:r w:rsidRPr="00A22F89">
        <w:t>Nova Scotia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2008</w:t>
      </w:r>
      <w:r w:rsidR="00311184">
        <w:t xml:space="preserve"> – </w:t>
      </w:r>
      <w:r w:rsidRPr="00A22F89">
        <w:t>Nunavut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2009</w:t>
      </w:r>
      <w:r w:rsidR="00311184">
        <w:t xml:space="preserve"> – </w:t>
      </w:r>
      <w:r w:rsidRPr="00A22F89">
        <w:t>Ontario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2010</w:t>
      </w:r>
      <w:r w:rsidR="00311184">
        <w:t xml:space="preserve"> – </w:t>
      </w:r>
      <w:r w:rsidRPr="00A22F89">
        <w:t>Prince Edward Island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2011</w:t>
      </w:r>
      <w:r w:rsidR="00311184">
        <w:t xml:space="preserve"> – </w:t>
      </w:r>
      <w:r w:rsidRPr="00A22F89">
        <w:t>Quebec</w:t>
      </w:r>
      <w:r w:rsidR="00311184">
        <w:t xml:space="preserve"> </w:t>
      </w:r>
    </w:p>
    <w:p w:rsidR="00410269" w:rsidRPr="00A22F89" w:rsidRDefault="00410269" w:rsidP="00311184">
      <w:pPr>
        <w:pStyle w:val="ListBullet2Compact"/>
      </w:pPr>
      <w:r w:rsidRPr="00A22F89">
        <w:t>2012</w:t>
      </w:r>
      <w:r w:rsidR="00311184">
        <w:t xml:space="preserve"> – </w:t>
      </w:r>
      <w:r w:rsidRPr="00A22F89">
        <w:t>Saskatchewan</w:t>
      </w:r>
      <w:r w:rsidR="00311184">
        <w:t xml:space="preserve"> </w:t>
      </w:r>
    </w:p>
    <w:p w:rsidR="003B0AA0" w:rsidRPr="00A22F89" w:rsidRDefault="00410269" w:rsidP="00311184">
      <w:pPr>
        <w:pStyle w:val="ListBullet2Compact"/>
      </w:pPr>
      <w:r w:rsidRPr="00A22F89">
        <w:t>2013</w:t>
      </w:r>
      <w:r w:rsidR="00311184">
        <w:t xml:space="preserve"> – </w:t>
      </w:r>
      <w:r w:rsidRPr="00A22F89">
        <w:t>Yukon</w:t>
      </w:r>
      <w:r w:rsidR="00311184">
        <w:t xml:space="preserve"> </w:t>
      </w:r>
    </w:p>
    <w:p w:rsidR="003C3D2F" w:rsidRPr="00A22F89" w:rsidRDefault="00B14DA1" w:rsidP="00702790">
      <w:pPr>
        <w:pStyle w:val="ListBulletCompact"/>
      </w:pPr>
      <w:r>
        <w:t>latitude</w:t>
      </w:r>
    </w:p>
    <w:p w:rsidR="003C3D2F" w:rsidRPr="00A22F89" w:rsidRDefault="00B14DA1" w:rsidP="00702790">
      <w:pPr>
        <w:pStyle w:val="ListBulletCompact"/>
      </w:pPr>
      <w:r>
        <w:t>longitude</w:t>
      </w:r>
    </w:p>
    <w:p w:rsidR="00B97E5D" w:rsidRDefault="00B14DA1" w:rsidP="00702790">
      <w:pPr>
        <w:pStyle w:val="ListBulletCompact"/>
      </w:pPr>
      <w:r>
        <w:t>radius</w:t>
      </w:r>
    </w:p>
    <w:p w:rsidR="00E806DA" w:rsidRPr="00A22F89" w:rsidRDefault="00E806DA" w:rsidP="003C3D2F">
      <w:pPr>
        <w:pStyle w:val="Heading5"/>
        <w:numPr>
          <w:ilvl w:val="4"/>
          <w:numId w:val="0"/>
        </w:numPr>
        <w:spacing w:line="360" w:lineRule="auto"/>
      </w:pPr>
      <w:r w:rsidRPr="00A22F89">
        <w:t>Sample call</w:t>
      </w:r>
      <w:r w:rsidR="00311184">
        <w:t xml:space="preserve"> 1</w:t>
      </w:r>
    </w:p>
    <w:p w:rsidR="00E806DA" w:rsidRPr="00A22F89" w:rsidRDefault="0070090E" w:rsidP="00311184">
      <w:pPr>
        <w:pStyle w:val="Code"/>
      </w:pPr>
      <w:r w:rsidRPr="00A22F89">
        <w:t>https://</w:t>
      </w:r>
      <w:r w:rsidR="00567488">
        <w:t>www.bakersales.info/BakerPublic/api</w:t>
      </w:r>
      <w:r w:rsidRPr="00A22F89">
        <w:t>/</w:t>
      </w:r>
      <w:r w:rsidR="00B0214D">
        <w:t>phase</w:t>
      </w:r>
      <w:r w:rsidRPr="00A22F89">
        <w:t>s?province=2009&amp;status=111</w:t>
      </w:r>
    </w:p>
    <w:p w:rsidR="00E806DA" w:rsidRPr="00A22F89" w:rsidRDefault="00E806DA" w:rsidP="003C3D2F">
      <w:pPr>
        <w:pStyle w:val="Heading5"/>
        <w:numPr>
          <w:ilvl w:val="4"/>
          <w:numId w:val="0"/>
        </w:numPr>
        <w:spacing w:line="360" w:lineRule="auto"/>
      </w:pPr>
      <w:r w:rsidRPr="00A22F89">
        <w:t>Sample response</w:t>
      </w:r>
      <w:r w:rsidR="00311184">
        <w:t xml:space="preserve"> 1</w:t>
      </w:r>
    </w:p>
    <w:p w:rsidR="00E806DA" w:rsidRPr="00A22F89" w:rsidRDefault="00E806DA" w:rsidP="00702790">
      <w:pPr>
        <w:pStyle w:val="Code"/>
        <w:keepNext/>
      </w:pPr>
      <w:r w:rsidRPr="00A22F89">
        <w:t>{</w:t>
      </w:r>
    </w:p>
    <w:p w:rsidR="00E806DA" w:rsidRPr="00A22F89" w:rsidRDefault="000841B9" w:rsidP="00311184">
      <w:pPr>
        <w:pStyle w:val="Code"/>
        <w:ind w:left="360"/>
      </w:pPr>
      <w:r>
        <w:t>"</w:t>
      </w:r>
      <w:proofErr w:type="spellStart"/>
      <w:r w:rsidR="00B0214D">
        <w:t>phase</w:t>
      </w:r>
      <w:r w:rsidR="00E806DA" w:rsidRPr="00A22F89">
        <w:t>profiles</w:t>
      </w:r>
      <w:proofErr w:type="spellEnd"/>
      <w:r>
        <w:t>"</w:t>
      </w:r>
      <w:r w:rsidR="00E806DA" w:rsidRPr="00A22F89">
        <w:t>: [</w:t>
      </w:r>
    </w:p>
    <w:p w:rsidR="00E806DA" w:rsidRPr="00A22F89" w:rsidRDefault="00702790" w:rsidP="00311184">
      <w:pPr>
        <w:pStyle w:val="Code"/>
        <w:ind w:left="720"/>
      </w:pPr>
      <w:r>
        <w:t>{</w:t>
      </w:r>
      <w:r w:rsidR="000841B9">
        <w:t>"</w:t>
      </w:r>
      <w:proofErr w:type="spellStart"/>
      <w:r w:rsidR="00B0214D">
        <w:t>projectid</w:t>
      </w:r>
      <w:proofErr w:type="spellEnd"/>
      <w:r w:rsidR="00B0214D">
        <w:t xml:space="preserve">": "1862637", </w:t>
      </w:r>
      <w:proofErr w:type="spellStart"/>
      <w:r w:rsidR="00925A92" w:rsidRPr="00A22F89">
        <w:t>phaseid</w:t>
      </w:r>
      <w:proofErr w:type="spellEnd"/>
      <w:r w:rsidR="000841B9">
        <w:t>"</w:t>
      </w:r>
      <w:r w:rsidR="00E806DA" w:rsidRPr="00A22F89">
        <w:t xml:space="preserve">: </w:t>
      </w:r>
      <w:r w:rsidR="000841B9">
        <w:t>"</w:t>
      </w:r>
      <w:r w:rsidR="00925A92" w:rsidRPr="00A22F89">
        <w:t>1862637</w:t>
      </w:r>
      <w:r w:rsidR="000841B9">
        <w:t>"</w:t>
      </w:r>
      <w:r w:rsidR="00E806DA" w:rsidRPr="00A22F89">
        <w:t xml:space="preserve">, </w:t>
      </w:r>
      <w:r w:rsidR="000841B9">
        <w:t>"</w:t>
      </w:r>
      <w:r w:rsidR="00E806DA" w:rsidRPr="00A22F89">
        <w:t>name</w:t>
      </w:r>
      <w:r w:rsidR="000841B9">
        <w:t>"</w:t>
      </w:r>
      <w:r w:rsidR="00862B99">
        <w:t>: "</w:t>
      </w:r>
      <w:r w:rsidR="00925A92" w:rsidRPr="00A22F89">
        <w:t>Canary District South</w:t>
      </w:r>
      <w:r w:rsidR="000841B9">
        <w:t>"</w:t>
      </w:r>
      <w:r w:rsidR="00925A92" w:rsidRPr="00A22F89">
        <w:t>,</w:t>
      </w:r>
      <w:r w:rsidR="00E806DA" w:rsidRPr="00A22F89">
        <w:t xml:space="preserve"> </w:t>
      </w:r>
      <w:r w:rsidR="000841B9">
        <w:t>"</w:t>
      </w:r>
      <w:r w:rsidR="00925A92" w:rsidRPr="00A22F89">
        <w:t>website</w:t>
      </w:r>
      <w:r w:rsidR="000841B9">
        <w:t>"</w:t>
      </w:r>
      <w:r w:rsidR="00E806DA" w:rsidRPr="00A22F89">
        <w:t xml:space="preserve">: </w:t>
      </w:r>
      <w:r w:rsidR="000841B9">
        <w:t>"</w:t>
      </w:r>
      <w:r w:rsidR="00925A92" w:rsidRPr="00A22F89">
        <w:t>http://www.canarydistrict.com</w:t>
      </w:r>
      <w:r w:rsidR="000841B9">
        <w:t>"</w:t>
      </w:r>
      <w:r w:rsidR="00925A92" w:rsidRPr="00A22F89">
        <w:t xml:space="preserve">, </w:t>
      </w:r>
      <w:r w:rsidR="000841B9">
        <w:t>"</w:t>
      </w:r>
      <w:r w:rsidR="00925A92" w:rsidRPr="00A22F89">
        <w:t>status</w:t>
      </w:r>
      <w:r w:rsidR="000841B9">
        <w:t>"</w:t>
      </w:r>
      <w:r w:rsidR="00862B99">
        <w:t>: "</w:t>
      </w:r>
      <w:r w:rsidR="0080344B" w:rsidRPr="00A22F89">
        <w:t>Post-Construction</w:t>
      </w:r>
      <w:r w:rsidR="000841B9">
        <w:t>"</w:t>
      </w:r>
      <w:r w:rsidR="00E806DA" w:rsidRPr="00A22F89">
        <w:t>},</w:t>
      </w:r>
    </w:p>
    <w:p w:rsidR="00817CB0" w:rsidRPr="00A22F89" w:rsidRDefault="00702790" w:rsidP="00311184">
      <w:pPr>
        <w:pStyle w:val="Code"/>
        <w:ind w:left="720"/>
      </w:pPr>
      <w:r>
        <w:t>{</w:t>
      </w:r>
      <w:r w:rsidR="00B0214D">
        <w:t>"</w:t>
      </w:r>
      <w:proofErr w:type="spellStart"/>
      <w:r w:rsidR="00B0214D">
        <w:t>projectid</w:t>
      </w:r>
      <w:proofErr w:type="spellEnd"/>
      <w:r w:rsidR="00B0214D">
        <w:t>": "</w:t>
      </w:r>
      <w:r w:rsidR="00B0214D" w:rsidRPr="00A22F89">
        <w:t>839487</w:t>
      </w:r>
      <w:r w:rsidR="00B0214D">
        <w:t xml:space="preserve">", </w:t>
      </w:r>
      <w:r w:rsidR="000841B9">
        <w:t>"</w:t>
      </w:r>
      <w:proofErr w:type="spellStart"/>
      <w:r w:rsidR="00817CB0" w:rsidRPr="00A22F89">
        <w:t>phaseid</w:t>
      </w:r>
      <w:proofErr w:type="spellEnd"/>
      <w:r w:rsidR="000841B9">
        <w:t>"</w:t>
      </w:r>
      <w:r w:rsidR="00817CB0" w:rsidRPr="00A22F89">
        <w:t xml:space="preserve">: </w:t>
      </w:r>
      <w:r w:rsidR="000841B9">
        <w:t>"</w:t>
      </w:r>
      <w:r w:rsidR="00817CB0" w:rsidRPr="00A22F89">
        <w:t>839487</w:t>
      </w:r>
      <w:r w:rsidR="000841B9">
        <w:t>"</w:t>
      </w:r>
      <w:r w:rsidR="00817CB0" w:rsidRPr="00A22F89">
        <w:t xml:space="preserve">, </w:t>
      </w:r>
      <w:r w:rsidR="000841B9">
        <w:t>"</w:t>
      </w:r>
      <w:r w:rsidR="00817CB0" w:rsidRPr="00A22F89">
        <w:t>name</w:t>
      </w:r>
      <w:r w:rsidR="000841B9">
        <w:t>"</w:t>
      </w:r>
      <w:r w:rsidR="00862B99">
        <w:t>: "</w:t>
      </w:r>
      <w:r w:rsidR="00817CB0" w:rsidRPr="00A22F89">
        <w:t>MYC Condos</w:t>
      </w:r>
      <w:r w:rsidR="000841B9">
        <w:t>"</w:t>
      </w:r>
      <w:r w:rsidR="00817CB0" w:rsidRPr="00A22F89">
        <w:t xml:space="preserve">, </w:t>
      </w:r>
      <w:r w:rsidR="000841B9">
        <w:t>"</w:t>
      </w:r>
      <w:r w:rsidR="00817CB0" w:rsidRPr="00A22F89">
        <w:t>website</w:t>
      </w:r>
      <w:r w:rsidR="000841B9">
        <w:t>"</w:t>
      </w:r>
      <w:r w:rsidR="00817CB0" w:rsidRPr="00A22F89">
        <w:t xml:space="preserve">: </w:t>
      </w:r>
      <w:r w:rsidR="000841B9">
        <w:t>"</w:t>
      </w:r>
      <w:r w:rsidR="00817CB0" w:rsidRPr="00A22F89">
        <w:t>http://myccondo.com/</w:t>
      </w:r>
      <w:r w:rsidR="000841B9">
        <w:t>"</w:t>
      </w:r>
      <w:r w:rsidR="00817CB0" w:rsidRPr="00A22F89">
        <w:t xml:space="preserve">, </w:t>
      </w:r>
      <w:r w:rsidR="000841B9">
        <w:t>"</w:t>
      </w:r>
      <w:r w:rsidR="00817CB0" w:rsidRPr="00A22F89">
        <w:t>status</w:t>
      </w:r>
      <w:r w:rsidR="000841B9">
        <w:t>"</w:t>
      </w:r>
      <w:r w:rsidR="00862B99">
        <w:t>: "</w:t>
      </w:r>
      <w:r w:rsidR="0080344B" w:rsidRPr="00A22F89">
        <w:t>Post-Construction</w:t>
      </w:r>
      <w:r w:rsidR="000841B9">
        <w:t>"</w:t>
      </w:r>
      <w:r w:rsidR="00817CB0" w:rsidRPr="00A22F89">
        <w:t>},</w:t>
      </w:r>
    </w:p>
    <w:p w:rsidR="00E806DA" w:rsidRPr="00A22F89" w:rsidRDefault="00E806DA" w:rsidP="00311184">
      <w:pPr>
        <w:pStyle w:val="Code"/>
        <w:ind w:left="720"/>
      </w:pPr>
      <w:r w:rsidRPr="00A22F89">
        <w:t>…</w:t>
      </w:r>
    </w:p>
    <w:p w:rsidR="00E806DA" w:rsidRPr="00A22F89" w:rsidRDefault="00E806DA" w:rsidP="00311184">
      <w:pPr>
        <w:pStyle w:val="Code"/>
      </w:pPr>
      <w:r w:rsidRPr="00A22F89">
        <w:t>]}</w:t>
      </w:r>
    </w:p>
    <w:p w:rsidR="00E806DA" w:rsidRPr="00A22F89" w:rsidRDefault="00E806DA" w:rsidP="003C3D2F">
      <w:pPr>
        <w:pStyle w:val="Heading5"/>
        <w:numPr>
          <w:ilvl w:val="4"/>
          <w:numId w:val="0"/>
        </w:numPr>
        <w:spacing w:line="360" w:lineRule="auto"/>
      </w:pPr>
      <w:r w:rsidRPr="00A22F89">
        <w:t>Sample call</w:t>
      </w:r>
      <w:r w:rsidR="00B14DA1">
        <w:t xml:space="preserve"> </w:t>
      </w:r>
      <w:r w:rsidR="00200E0A">
        <w:t>2</w:t>
      </w:r>
    </w:p>
    <w:p w:rsidR="00817CB0" w:rsidRPr="00A22F89" w:rsidRDefault="00817CB0" w:rsidP="00B0214D">
      <w:pPr>
        <w:pStyle w:val="Code"/>
      </w:pPr>
      <w:r w:rsidRPr="00A22F89">
        <w:t>https://</w:t>
      </w:r>
      <w:r w:rsidR="00567488">
        <w:t>www.bakersales.info/BakerPublic/api</w:t>
      </w:r>
      <w:r w:rsidR="00702790">
        <w:t>/</w:t>
      </w:r>
      <w:r w:rsidR="00B0214D">
        <w:t>phase</w:t>
      </w:r>
      <w:r w:rsidRPr="00A22F89">
        <w:t>s?</w:t>
      </w:r>
      <w:r w:rsidR="00B0214D">
        <w:t>Phaseid</w:t>
      </w:r>
      <w:r w:rsidRPr="00A22F89">
        <w:t>=</w:t>
      </w:r>
      <w:r w:rsidR="003C3D2F" w:rsidRPr="00A22F89">
        <w:t>839487</w:t>
      </w:r>
    </w:p>
    <w:p w:rsidR="00D21621" w:rsidRPr="00A22F89" w:rsidRDefault="00D21621" w:rsidP="001F1EFF">
      <w:pPr>
        <w:pStyle w:val="Code"/>
      </w:pPr>
      <w:r w:rsidRPr="00A22F89">
        <w:t>https://</w:t>
      </w:r>
      <w:r w:rsidR="00567488">
        <w:t>www.bakersales.info/BakerPublic/api</w:t>
      </w:r>
      <w:r w:rsidR="00D2770F" w:rsidRPr="00A22F89">
        <w:t>/</w:t>
      </w:r>
      <w:r w:rsidR="00B0214D">
        <w:t>phases</w:t>
      </w:r>
      <w:r w:rsidRPr="00A22F89">
        <w:t>/</w:t>
      </w:r>
      <w:r w:rsidR="003C3D2F" w:rsidRPr="00A22F89">
        <w:t>839487</w:t>
      </w:r>
    </w:p>
    <w:p w:rsidR="00E806DA" w:rsidRPr="00A22F89" w:rsidRDefault="00E806DA" w:rsidP="003C3D2F">
      <w:pPr>
        <w:pStyle w:val="Heading5"/>
        <w:numPr>
          <w:ilvl w:val="4"/>
          <w:numId w:val="0"/>
        </w:numPr>
        <w:spacing w:line="360" w:lineRule="auto"/>
      </w:pPr>
      <w:r w:rsidRPr="00A22F89">
        <w:t>Sample response</w:t>
      </w:r>
      <w:r w:rsidR="00B14DA1">
        <w:t xml:space="preserve"> </w:t>
      </w:r>
      <w:r w:rsidR="00200E0A">
        <w:t>2</w:t>
      </w:r>
    </w:p>
    <w:p w:rsidR="00702790" w:rsidRDefault="00702790" w:rsidP="001F1EFF">
      <w:pPr>
        <w:pStyle w:val="Code"/>
      </w:pPr>
      <w:r>
        <w:t>{</w:t>
      </w:r>
    </w:p>
    <w:p w:rsidR="00702790" w:rsidRDefault="00B0214D" w:rsidP="00702790">
      <w:pPr>
        <w:pStyle w:val="Code"/>
        <w:ind w:left="360"/>
      </w:pPr>
      <w:r>
        <w:t>"</w:t>
      </w:r>
      <w:proofErr w:type="spellStart"/>
      <w:r>
        <w:t>projectid</w:t>
      </w:r>
      <w:proofErr w:type="spellEnd"/>
      <w:r>
        <w:t>": "</w:t>
      </w:r>
      <w:r w:rsidRPr="00A22F89">
        <w:t>839487</w:t>
      </w:r>
      <w:r>
        <w:t xml:space="preserve">", </w:t>
      </w:r>
      <w:r w:rsidR="000841B9">
        <w:t>"</w:t>
      </w:r>
      <w:proofErr w:type="spellStart"/>
      <w:r w:rsidRPr="00A22F89">
        <w:t>phaseid</w:t>
      </w:r>
      <w:proofErr w:type="spellEnd"/>
      <w:r w:rsidR="000841B9">
        <w:t>"</w:t>
      </w:r>
      <w:r w:rsidR="003C3D2F" w:rsidRPr="00A22F89">
        <w:t xml:space="preserve">: </w:t>
      </w:r>
      <w:r w:rsidR="000841B9">
        <w:t>"</w:t>
      </w:r>
      <w:r w:rsidR="003C3D2F" w:rsidRPr="00A22F89">
        <w:t>839487</w:t>
      </w:r>
      <w:r w:rsidR="000841B9">
        <w:t>"</w:t>
      </w:r>
      <w:r w:rsidR="003C3D2F" w:rsidRPr="00A22F89">
        <w:t xml:space="preserve">, </w:t>
      </w:r>
      <w:r w:rsidR="000841B9">
        <w:t>"</w:t>
      </w:r>
      <w:r w:rsidR="003C3D2F" w:rsidRPr="00A22F89">
        <w:t>name</w:t>
      </w:r>
      <w:r w:rsidR="000841B9">
        <w:t>"</w:t>
      </w:r>
      <w:r w:rsidR="00862B99">
        <w:t>: "</w:t>
      </w:r>
      <w:r w:rsidR="003C3D2F" w:rsidRPr="00A22F89">
        <w:t>MYC Condos</w:t>
      </w:r>
      <w:r w:rsidR="000841B9">
        <w:t>"</w:t>
      </w:r>
      <w:r w:rsidR="003C3D2F" w:rsidRPr="00A22F89">
        <w:t>,</w:t>
      </w:r>
      <w:r w:rsidR="00311184">
        <w:t xml:space="preserve"> </w:t>
      </w:r>
      <w:r w:rsidR="000841B9">
        <w:t>"</w:t>
      </w:r>
      <w:r w:rsidR="00CB5891" w:rsidRPr="00A22F89">
        <w:t>website</w:t>
      </w:r>
      <w:r w:rsidR="000841B9">
        <w:t>"</w:t>
      </w:r>
      <w:r w:rsidR="00CB5891" w:rsidRPr="00A22F89">
        <w:t xml:space="preserve">: </w:t>
      </w:r>
      <w:r w:rsidR="000841B9">
        <w:t>"</w:t>
      </w:r>
      <w:r w:rsidR="00CB5891" w:rsidRPr="00A22F89">
        <w:t>http://myccondo.com/</w:t>
      </w:r>
      <w:r w:rsidR="000841B9">
        <w:t>"</w:t>
      </w:r>
      <w:r w:rsidR="00CB5891" w:rsidRPr="00A22F89">
        <w:t>,</w:t>
      </w:r>
      <w:r w:rsidR="001F1EFF">
        <w:t xml:space="preserve"> </w:t>
      </w:r>
      <w:r w:rsidR="000841B9">
        <w:t>"</w:t>
      </w:r>
      <w:proofErr w:type="spellStart"/>
      <w:r w:rsidR="003C3D2F" w:rsidRPr="00A22F89">
        <w:t>mainintersection</w:t>
      </w:r>
      <w:proofErr w:type="spellEnd"/>
      <w:r w:rsidR="000841B9">
        <w:t>"</w:t>
      </w:r>
      <w:r w:rsidR="00862B99">
        <w:t>: "</w:t>
      </w:r>
      <w:r w:rsidR="003C3D2F" w:rsidRPr="00A22F89">
        <w:t>N/A</w:t>
      </w:r>
      <w:r w:rsidR="000841B9">
        <w:t>"</w:t>
      </w:r>
      <w:r w:rsidR="003C3D2F" w:rsidRPr="00A22F89">
        <w:t xml:space="preserve">, </w:t>
      </w:r>
      <w:r w:rsidR="000841B9">
        <w:t>"</w:t>
      </w:r>
      <w:r w:rsidR="003C3D2F" w:rsidRPr="00A22F89">
        <w:t>country</w:t>
      </w:r>
      <w:r w:rsidR="000841B9">
        <w:t>"</w:t>
      </w:r>
      <w:r w:rsidR="00862B99">
        <w:t>: "</w:t>
      </w:r>
      <w:r w:rsidR="003C3D2F" w:rsidRPr="00A22F89">
        <w:t>CANADA</w:t>
      </w:r>
      <w:r w:rsidR="000841B9">
        <w:t>"</w:t>
      </w:r>
      <w:r w:rsidR="003C3D2F" w:rsidRPr="00A22F89">
        <w:t xml:space="preserve">, </w:t>
      </w:r>
      <w:r w:rsidR="000841B9">
        <w:t>"</w:t>
      </w:r>
      <w:r w:rsidR="003C3D2F" w:rsidRPr="00A22F89">
        <w:t>province</w:t>
      </w:r>
      <w:r w:rsidR="000841B9">
        <w:t>"</w:t>
      </w:r>
      <w:r w:rsidR="00862B99">
        <w:t>: "</w:t>
      </w:r>
      <w:r w:rsidR="003C3D2F" w:rsidRPr="00A22F89">
        <w:t>Ontario</w:t>
      </w:r>
      <w:r w:rsidR="000841B9">
        <w:t>"</w:t>
      </w:r>
      <w:r w:rsidR="003C3D2F" w:rsidRPr="00A22F89">
        <w:t xml:space="preserve">, </w:t>
      </w:r>
      <w:r w:rsidR="000841B9">
        <w:t>"</w:t>
      </w:r>
      <w:r w:rsidR="003C3D2F" w:rsidRPr="00A22F89">
        <w:t>city</w:t>
      </w:r>
      <w:r w:rsidR="000841B9">
        <w:t>"</w:t>
      </w:r>
      <w:r w:rsidR="00862B99">
        <w:t>: "</w:t>
      </w:r>
      <w:r w:rsidR="003C3D2F" w:rsidRPr="00A22F89">
        <w:t>Toronto</w:t>
      </w:r>
      <w:r w:rsidR="000841B9">
        <w:t>"</w:t>
      </w:r>
      <w:r w:rsidR="003C3D2F" w:rsidRPr="00A22F89">
        <w:t xml:space="preserve">, </w:t>
      </w:r>
      <w:r w:rsidR="000841B9">
        <w:t>"</w:t>
      </w:r>
      <w:r w:rsidR="003C3D2F" w:rsidRPr="00A22F89">
        <w:t>address</w:t>
      </w:r>
      <w:r w:rsidR="000841B9">
        <w:t>"</w:t>
      </w:r>
      <w:r w:rsidR="00862B99">
        <w:t>: "</w:t>
      </w:r>
      <w:r w:rsidR="003C3D2F" w:rsidRPr="00A22F89">
        <w:t>175 Bloor Street</w:t>
      </w:r>
      <w:r w:rsidR="000841B9">
        <w:t>"</w:t>
      </w:r>
      <w:r w:rsidR="00CB5891" w:rsidRPr="00A22F89">
        <w:t xml:space="preserve">, </w:t>
      </w:r>
      <w:r w:rsidR="000841B9">
        <w:t>"</w:t>
      </w:r>
      <w:proofErr w:type="spellStart"/>
      <w:r w:rsidR="00CB5891" w:rsidRPr="00A22F89">
        <w:t>postalcode</w:t>
      </w:r>
      <w:proofErr w:type="spellEnd"/>
      <w:r w:rsidR="000841B9">
        <w:t>"</w:t>
      </w:r>
      <w:r w:rsidR="00862B99">
        <w:t>: "</w:t>
      </w:r>
      <w:r w:rsidR="00CB5891" w:rsidRPr="00A22F89">
        <w:t>M4W 3R8</w:t>
      </w:r>
      <w:r w:rsidR="000841B9">
        <w:t>"</w:t>
      </w:r>
      <w:r w:rsidR="00CB5891" w:rsidRPr="00A22F89">
        <w:t xml:space="preserve">, </w:t>
      </w:r>
      <w:r w:rsidR="000841B9">
        <w:t>"</w:t>
      </w:r>
      <w:r w:rsidR="003C3D2F" w:rsidRPr="00A22F89">
        <w:t>latitude</w:t>
      </w:r>
      <w:r w:rsidR="000841B9">
        <w:t>"</w:t>
      </w:r>
      <w:r w:rsidR="00862B99">
        <w:t>: "</w:t>
      </w:r>
      <w:r w:rsidR="00CB5891" w:rsidRPr="00A22F89">
        <w:t>41.12</w:t>
      </w:r>
      <w:r w:rsidR="000841B9">
        <w:t>"</w:t>
      </w:r>
      <w:r w:rsidR="00CB5891" w:rsidRPr="00A22F89">
        <w:t xml:space="preserve">, </w:t>
      </w:r>
      <w:r w:rsidR="000841B9">
        <w:t>"</w:t>
      </w:r>
      <w:r w:rsidR="003C3D2F" w:rsidRPr="00A22F89">
        <w:t>longitude</w:t>
      </w:r>
      <w:r w:rsidR="000841B9">
        <w:t>"</w:t>
      </w:r>
      <w:r w:rsidR="00862B99">
        <w:t>: "</w:t>
      </w:r>
      <w:r w:rsidR="00CB5891" w:rsidRPr="00A22F89">
        <w:t>-79.90</w:t>
      </w:r>
      <w:r w:rsidR="000841B9">
        <w:t>"</w:t>
      </w:r>
      <w:r w:rsidR="00CB5891" w:rsidRPr="00A22F89">
        <w:t xml:space="preserve">, </w:t>
      </w:r>
      <w:r w:rsidR="003373A9">
        <w:t>“</w:t>
      </w:r>
      <w:r w:rsidR="00B14DA1">
        <w:t>radius</w:t>
      </w:r>
      <w:r w:rsidR="003373A9">
        <w:t>”</w:t>
      </w:r>
      <w:r w:rsidR="00B14DA1">
        <w:t>:</w:t>
      </w:r>
      <w:r w:rsidR="003373A9">
        <w:t xml:space="preserve"> ”50”,</w:t>
      </w:r>
      <w:r w:rsidR="00B14DA1">
        <w:t xml:space="preserve"> </w:t>
      </w:r>
      <w:r w:rsidR="000841B9">
        <w:t>"</w:t>
      </w:r>
      <w:r w:rsidR="00CB5891" w:rsidRPr="00A22F89">
        <w:t>n</w:t>
      </w:r>
      <w:r w:rsidR="003C3D2F" w:rsidRPr="00A22F89">
        <w:t>otes</w:t>
      </w:r>
      <w:r w:rsidR="000841B9">
        <w:t>"</w:t>
      </w:r>
      <w:r w:rsidR="00862B99">
        <w:t>: "</w:t>
      </w:r>
      <w:r w:rsidR="00CB5891" w:rsidRPr="00A22F89">
        <w:t>notes field</w:t>
      </w:r>
      <w:r w:rsidR="000841B9">
        <w:t>"</w:t>
      </w:r>
      <w:r w:rsidR="00CB5891" w:rsidRPr="00A22F89">
        <w:t xml:space="preserve">, </w:t>
      </w:r>
      <w:r w:rsidR="000841B9">
        <w:t>"</w:t>
      </w:r>
      <w:r w:rsidR="003C3D2F" w:rsidRPr="00A22F89">
        <w:t>status</w:t>
      </w:r>
      <w:r w:rsidR="000841B9">
        <w:t>"</w:t>
      </w:r>
      <w:r w:rsidR="00862B99">
        <w:t>: "</w:t>
      </w:r>
      <w:r w:rsidR="00CB5891" w:rsidRPr="00A22F89">
        <w:t xml:space="preserve">Post-Construction </w:t>
      </w:r>
      <w:r w:rsidR="000841B9">
        <w:t>"</w:t>
      </w:r>
      <w:r w:rsidR="00CB5891" w:rsidRPr="00A22F89">
        <w:t xml:space="preserve">, </w:t>
      </w:r>
      <w:r w:rsidR="000841B9">
        <w:t>"</w:t>
      </w:r>
      <w:r w:rsidR="00CB5891" w:rsidRPr="00A22F89">
        <w:t>c</w:t>
      </w:r>
      <w:r w:rsidR="003C3D2F" w:rsidRPr="00A22F89">
        <w:t>urrency</w:t>
      </w:r>
      <w:r w:rsidR="000841B9">
        <w:t>"</w:t>
      </w:r>
      <w:r w:rsidR="00862B99">
        <w:t>: "</w:t>
      </w:r>
      <w:proofErr w:type="spellStart"/>
      <w:r w:rsidR="00CB5891" w:rsidRPr="00A22F89">
        <w:t>CAD</w:t>
      </w:r>
      <w:r w:rsidR="000841B9">
        <w:t>"</w:t>
      </w:r>
      <w:r w:rsidR="00CB5891" w:rsidRPr="00A22F89">
        <w:t>,</w:t>
      </w:r>
      <w:r w:rsidR="000841B9">
        <w:t>"</w:t>
      </w:r>
      <w:r w:rsidR="003C3D2F" w:rsidRPr="00A22F89">
        <w:t>currencysymbol</w:t>
      </w:r>
      <w:proofErr w:type="spellEnd"/>
      <w:r w:rsidR="000841B9">
        <w:t>"</w:t>
      </w:r>
      <w:r w:rsidR="00862B99">
        <w:t>: "</w:t>
      </w:r>
      <w:r w:rsidR="00CB5891" w:rsidRPr="00A22F89">
        <w:t>CAD</w:t>
      </w:r>
      <w:r w:rsidR="000841B9">
        <w:t>"</w:t>
      </w:r>
      <w:r w:rsidR="00CB5891" w:rsidRPr="00A22F89">
        <w:t xml:space="preserve">, </w:t>
      </w:r>
      <w:r w:rsidR="000841B9">
        <w:t>"</w:t>
      </w:r>
      <w:proofErr w:type="spellStart"/>
      <w:r w:rsidR="00CB5891" w:rsidRPr="00A22F89">
        <w:t>siteadmincontact</w:t>
      </w:r>
      <w:proofErr w:type="spellEnd"/>
      <w:r w:rsidR="000841B9">
        <w:t>"</w:t>
      </w:r>
      <w:r w:rsidR="00862B99">
        <w:t>: "</w:t>
      </w:r>
      <w:r w:rsidR="00CB5891" w:rsidRPr="00A22F89">
        <w:t>Allison</w:t>
      </w:r>
      <w:r w:rsidR="000841B9">
        <w:t>"</w:t>
      </w:r>
      <w:r w:rsidR="00CB5891" w:rsidRPr="00A22F89">
        <w:t xml:space="preserve">, </w:t>
      </w:r>
      <w:r w:rsidR="000841B9">
        <w:t>"</w:t>
      </w:r>
      <w:proofErr w:type="spellStart"/>
      <w:r w:rsidR="00CB5891" w:rsidRPr="00A22F89">
        <w:t>emailstosendonlinesales</w:t>
      </w:r>
      <w:proofErr w:type="spellEnd"/>
      <w:r w:rsidR="000841B9">
        <w:t>"</w:t>
      </w:r>
      <w:r w:rsidR="00862B99">
        <w:t>: "</w:t>
      </w:r>
      <w:r w:rsidR="00CB5891" w:rsidRPr="00A22F89">
        <w:t>Allison@baker-re.com</w:t>
      </w:r>
      <w:r w:rsidR="000841B9">
        <w:t>"</w:t>
      </w:r>
      <w:r w:rsidR="00CB5891" w:rsidRPr="00A22F89">
        <w:t xml:space="preserve">, </w:t>
      </w:r>
      <w:r w:rsidR="000841B9">
        <w:t>"</w:t>
      </w:r>
      <w:proofErr w:type="spellStart"/>
      <w:r w:rsidR="00CB5891" w:rsidRPr="00A22F89">
        <w:t>toatalnumofparkingspots</w:t>
      </w:r>
      <w:proofErr w:type="spellEnd"/>
      <w:r w:rsidR="000841B9">
        <w:t>"</w:t>
      </w:r>
      <w:r w:rsidR="00862B99">
        <w:t>: "</w:t>
      </w:r>
      <w:r w:rsidR="00CB5891" w:rsidRPr="00A22F89">
        <w:t>2</w:t>
      </w:r>
      <w:r w:rsidR="000841B9">
        <w:t>"</w:t>
      </w:r>
      <w:r w:rsidR="00CB5891" w:rsidRPr="00A22F89">
        <w:t xml:space="preserve">, </w:t>
      </w:r>
      <w:r w:rsidR="000841B9">
        <w:t>"</w:t>
      </w:r>
      <w:proofErr w:type="spellStart"/>
      <w:r w:rsidR="00CB5891" w:rsidRPr="00A22F89">
        <w:t>totalnumofstoragelockers</w:t>
      </w:r>
      <w:proofErr w:type="spellEnd"/>
      <w:r w:rsidR="000841B9">
        <w:t>"</w:t>
      </w:r>
      <w:r w:rsidR="00862B99">
        <w:t>: "</w:t>
      </w:r>
      <w:r w:rsidR="00CB5891" w:rsidRPr="00A22F89">
        <w:t>2</w:t>
      </w:r>
      <w:r w:rsidR="000841B9">
        <w:t>"</w:t>
      </w:r>
      <w:r w:rsidR="00CB5891" w:rsidRPr="00A22F89">
        <w:t>,</w:t>
      </w:r>
      <w:r w:rsidR="000841B9">
        <w:t>"</w:t>
      </w:r>
      <w:r w:rsidR="00CB5891" w:rsidRPr="00A22F89">
        <w:t>siteadmincontact</w:t>
      </w:r>
      <w:r w:rsidR="000841B9">
        <w:t>"</w:t>
      </w:r>
      <w:r w:rsidR="00862B99">
        <w:t>: "</w:t>
      </w:r>
      <w:r w:rsidR="00CB5891" w:rsidRPr="00A22F89">
        <w:t>N/A</w:t>
      </w:r>
      <w:r w:rsidR="000841B9">
        <w:t>"</w:t>
      </w:r>
    </w:p>
    <w:p w:rsidR="00D60C5A" w:rsidRPr="00A22F89" w:rsidRDefault="003C3D2F" w:rsidP="001F1EFF">
      <w:pPr>
        <w:pStyle w:val="Code"/>
      </w:pPr>
      <w:r w:rsidRPr="00A22F89">
        <w:t>}</w:t>
      </w:r>
    </w:p>
    <w:p w:rsidR="001F1EFF" w:rsidRPr="00A22F89" w:rsidRDefault="00B14DA1" w:rsidP="001F1EFF">
      <w:pPr>
        <w:pStyle w:val="Heading5"/>
      </w:pPr>
      <w:r>
        <w:t xml:space="preserve">Data structure </w:t>
      </w:r>
    </w:p>
    <w:p w:rsidR="0080344B" w:rsidRPr="00A22F89" w:rsidRDefault="0080344B" w:rsidP="001F1EFF">
      <w:pPr>
        <w:pStyle w:val="Code"/>
      </w:pPr>
      <w:r w:rsidRPr="00A22F89">
        <w:t>{</w:t>
      </w:r>
    </w:p>
    <w:p w:rsidR="0080344B" w:rsidRPr="00A22F89" w:rsidRDefault="000841B9" w:rsidP="000053A9">
      <w:pPr>
        <w:pStyle w:val="Code"/>
        <w:ind w:left="360"/>
      </w:pPr>
      <w:r>
        <w:t>"</w:t>
      </w:r>
      <w:r w:rsidR="0080344B" w:rsidRPr="00A22F89">
        <w:t>type</w:t>
      </w:r>
      <w:r>
        <w:t>"</w:t>
      </w:r>
      <w:r w:rsidR="00702790">
        <w:t>: "</w:t>
      </w:r>
      <w:r w:rsidR="0080344B" w:rsidRPr="00A22F89">
        <w:t>object</w:t>
      </w:r>
      <w:r>
        <w:t>"</w:t>
      </w:r>
      <w:r w:rsidR="0080344B" w:rsidRPr="00A22F89">
        <w:t>,</w:t>
      </w:r>
    </w:p>
    <w:p w:rsidR="0080344B" w:rsidRPr="00A22F89" w:rsidRDefault="000841B9" w:rsidP="000053A9">
      <w:pPr>
        <w:pStyle w:val="Code"/>
        <w:ind w:left="360"/>
      </w:pPr>
      <w:r>
        <w:t>"</w:t>
      </w:r>
      <w:r w:rsidR="0080344B" w:rsidRPr="00A22F89">
        <w:t>properties</w:t>
      </w:r>
      <w:r>
        <w:t>"</w:t>
      </w:r>
      <w:r w:rsidR="000603B1">
        <w:t>: {</w:t>
      </w:r>
    </w:p>
    <w:p w:rsidR="0080344B" w:rsidRPr="00A22F89" w:rsidRDefault="000841B9" w:rsidP="000053A9">
      <w:pPr>
        <w:pStyle w:val="Code"/>
        <w:ind w:left="720"/>
      </w:pPr>
      <w:r>
        <w:t>"</w:t>
      </w:r>
      <w:proofErr w:type="spellStart"/>
      <w:r w:rsidR="0080344B" w:rsidRPr="00A22F89">
        <w:t>projectid</w:t>
      </w:r>
      <w:proofErr w:type="spellEnd"/>
      <w:r>
        <w:t>"</w:t>
      </w:r>
      <w:r w:rsidR="000603B1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B0214D" w:rsidRPr="00A22F89" w:rsidRDefault="00B0214D" w:rsidP="00B0214D">
      <w:pPr>
        <w:pStyle w:val="Code"/>
        <w:ind w:left="720"/>
      </w:pPr>
      <w:r>
        <w:t>"</w:t>
      </w:r>
      <w:proofErr w:type="spellStart"/>
      <w:r w:rsidRPr="00A22F89">
        <w:t>p</w:t>
      </w:r>
      <w:r>
        <w:t>hase</w:t>
      </w:r>
      <w:r w:rsidRPr="00A22F89">
        <w:t>id</w:t>
      </w:r>
      <w:proofErr w:type="spellEnd"/>
      <w:r>
        <w:t>": {"</w:t>
      </w:r>
      <w:r w:rsidRPr="00A22F89">
        <w:t>type</w:t>
      </w:r>
      <w:r>
        <w:t>"</w:t>
      </w:r>
      <w:r w:rsidRPr="00A22F89">
        <w:t xml:space="preserve">: </w:t>
      </w:r>
      <w:r>
        <w:t>"</w:t>
      </w:r>
      <w:r w:rsidRPr="00A22F89">
        <w:t>string</w:t>
      </w:r>
      <w:r>
        <w:t>"</w:t>
      </w:r>
      <w:r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r w:rsidR="0080344B" w:rsidRPr="00A22F89">
        <w:t>name</w:t>
      </w:r>
      <w:r>
        <w:t>"</w:t>
      </w:r>
      <w:r w:rsidR="000603B1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r w:rsidR="0080344B" w:rsidRPr="00A22F89">
        <w:t>website</w:t>
      </w:r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proofErr w:type="spellStart"/>
      <w:r w:rsidR="0080344B" w:rsidRPr="00A22F89">
        <w:t>mainintersection</w:t>
      </w:r>
      <w:proofErr w:type="spellEnd"/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r w:rsidR="0080344B" w:rsidRPr="00A22F89">
        <w:t>country</w:t>
      </w:r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r w:rsidR="0080344B" w:rsidRPr="00A22F89">
        <w:t>province</w:t>
      </w:r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r w:rsidR="0080344B" w:rsidRPr="00A22F89">
        <w:t>city</w:t>
      </w:r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r w:rsidR="0080344B" w:rsidRPr="00A22F89">
        <w:t>address</w:t>
      </w:r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proofErr w:type="spellStart"/>
      <w:r w:rsidR="0080344B" w:rsidRPr="00A22F89">
        <w:t>postalcode</w:t>
      </w:r>
      <w:proofErr w:type="spellEnd"/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r w:rsidR="0080344B" w:rsidRPr="00A22F89">
        <w:t>latitude</w:t>
      </w:r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B14DA1" w:rsidRDefault="000841B9" w:rsidP="000053A9">
      <w:pPr>
        <w:pStyle w:val="Code"/>
        <w:ind w:left="720"/>
      </w:pPr>
      <w:r>
        <w:t>"</w:t>
      </w:r>
      <w:r w:rsidR="0080344B" w:rsidRPr="00A22F89">
        <w:t>longitude</w:t>
      </w:r>
      <w:r>
        <w:t>"</w:t>
      </w:r>
      <w:r w:rsidR="0080344B" w:rsidRPr="00A22F89">
        <w:t>:{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B14DA1" w:rsidP="000053A9">
      <w:pPr>
        <w:pStyle w:val="Code"/>
        <w:ind w:left="720"/>
      </w:pPr>
      <w:r>
        <w:t>“radius”:{type: “string”],</w:t>
      </w:r>
    </w:p>
    <w:p w:rsidR="0080344B" w:rsidRPr="00A22F89" w:rsidRDefault="000841B9" w:rsidP="000053A9">
      <w:pPr>
        <w:pStyle w:val="Code"/>
        <w:ind w:left="720"/>
      </w:pPr>
      <w:r>
        <w:t>"</w:t>
      </w:r>
      <w:r w:rsidR="0080344B" w:rsidRPr="00A22F89">
        <w:t>notes</w:t>
      </w:r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r w:rsidR="0080344B" w:rsidRPr="00A22F89">
        <w:t>status</w:t>
      </w:r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r w:rsidR="0080344B" w:rsidRPr="00A22F89">
        <w:t>currency</w:t>
      </w:r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proofErr w:type="spellStart"/>
      <w:r w:rsidR="0080344B" w:rsidRPr="00A22F89">
        <w:t>currencysymbol</w:t>
      </w:r>
      <w:proofErr w:type="spellEnd"/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proofErr w:type="spellStart"/>
      <w:r w:rsidR="0080344B" w:rsidRPr="00A22F89">
        <w:t>siteadmincontact</w:t>
      </w:r>
      <w:proofErr w:type="spellEnd"/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proofErr w:type="spellStart"/>
      <w:r w:rsidR="0080344B" w:rsidRPr="00A22F89">
        <w:t>emailstosendonlinesales</w:t>
      </w:r>
      <w:proofErr w:type="spellEnd"/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proofErr w:type="spellStart"/>
      <w:r w:rsidR="0080344B" w:rsidRPr="00A22F89">
        <w:t>toatalnumofparkingspots</w:t>
      </w:r>
      <w:proofErr w:type="spellEnd"/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proofErr w:type="spellStart"/>
      <w:r w:rsidR="0080344B" w:rsidRPr="00A22F89">
        <w:t>totalnumofstoragelockers</w:t>
      </w:r>
      <w:proofErr w:type="spellEnd"/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2D4990" w:rsidRPr="00A22F89">
        <w:t>},</w:t>
      </w:r>
    </w:p>
    <w:p w:rsidR="0080344B" w:rsidRPr="00A22F89" w:rsidRDefault="000841B9" w:rsidP="000053A9">
      <w:pPr>
        <w:pStyle w:val="Code"/>
        <w:ind w:left="720"/>
      </w:pPr>
      <w:r>
        <w:t>"</w:t>
      </w:r>
      <w:proofErr w:type="spellStart"/>
      <w:r w:rsidR="0080344B" w:rsidRPr="00A22F89">
        <w:t>siteadmincontact</w:t>
      </w:r>
      <w:proofErr w:type="spellEnd"/>
      <w:r>
        <w:t>"</w:t>
      </w:r>
      <w:r w:rsidR="000053A9">
        <w:t>: {</w:t>
      </w:r>
      <w:r>
        <w:t>"</w:t>
      </w:r>
      <w:r w:rsidR="0080344B" w:rsidRPr="00A22F89">
        <w:t>type</w:t>
      </w:r>
      <w:r>
        <w:t>"</w:t>
      </w:r>
      <w:r w:rsidR="0080344B" w:rsidRPr="00A22F89">
        <w:t xml:space="preserve">: </w:t>
      </w:r>
      <w:r>
        <w:t>"</w:t>
      </w:r>
      <w:r w:rsidR="0080344B" w:rsidRPr="00A22F89">
        <w:t>string</w:t>
      </w:r>
      <w:r>
        <w:t>"</w:t>
      </w:r>
      <w:r w:rsidR="0080344B" w:rsidRPr="00A22F89">
        <w:t>}</w:t>
      </w:r>
    </w:p>
    <w:p w:rsidR="0080344B" w:rsidRPr="00A22F89" w:rsidRDefault="0080344B" w:rsidP="000053A9">
      <w:pPr>
        <w:pStyle w:val="Code"/>
        <w:ind w:left="360"/>
      </w:pPr>
      <w:r w:rsidRPr="00A22F89">
        <w:t>}</w:t>
      </w:r>
    </w:p>
    <w:p w:rsidR="00D60C5A" w:rsidRPr="00A22F89" w:rsidRDefault="0080344B" w:rsidP="001F1EFF">
      <w:pPr>
        <w:pStyle w:val="Code"/>
      </w:pPr>
      <w:r w:rsidRPr="00A22F89">
        <w:t>}</w:t>
      </w:r>
    </w:p>
    <w:p w:rsidR="00702790" w:rsidRDefault="00702790">
      <w:pPr>
        <w:spacing w:before="0" w:after="200" w:line="276" w:lineRule="auto"/>
        <w:rPr>
          <w:rFonts w:ascii="Segoe UI" w:eastAsia="Calibri" w:hAnsi="Segoe UI" w:cs="Arial"/>
          <w:b/>
          <w:bCs/>
          <w:iCs/>
          <w:smallCaps/>
          <w:color w:val="404040" w:themeColor="text1" w:themeTint="BF"/>
          <w:sz w:val="32"/>
          <w:szCs w:val="28"/>
        </w:rPr>
      </w:pPr>
      <w:r>
        <w:br w:type="page"/>
      </w:r>
    </w:p>
    <w:p w:rsidR="00A679AD" w:rsidRPr="00A22F89" w:rsidRDefault="00484882" w:rsidP="00F170A8">
      <w:pPr>
        <w:pStyle w:val="Heading2"/>
        <w:spacing w:line="360" w:lineRule="auto"/>
      </w:pPr>
      <w:bookmarkStart w:id="112" w:name="_Toc398909796"/>
      <w:r w:rsidRPr="00A22F89">
        <w:t>GET /</w:t>
      </w:r>
      <w:r w:rsidR="000053A9">
        <w:t>m</w:t>
      </w:r>
      <w:r w:rsidRPr="00A22F89">
        <w:t>odel</w:t>
      </w:r>
      <w:r w:rsidR="000053A9">
        <w:t>s</w:t>
      </w:r>
      <w:bookmarkEnd w:id="112"/>
    </w:p>
    <w:p w:rsidR="00484882" w:rsidRPr="00A22F89" w:rsidRDefault="00484882" w:rsidP="00F170A8">
      <w:pPr>
        <w:pStyle w:val="BodyText"/>
        <w:spacing w:line="360" w:lineRule="auto"/>
      </w:pPr>
      <w:r w:rsidRPr="00A22F89">
        <w:t xml:space="preserve">Retrieves all </w:t>
      </w:r>
      <w:r w:rsidR="000053A9" w:rsidRPr="00A22F89">
        <w:t xml:space="preserve">model </w:t>
      </w:r>
      <w:r w:rsidR="00943ADA" w:rsidRPr="00A22F89">
        <w:t>profiles match</w:t>
      </w:r>
      <w:r w:rsidR="000053A9">
        <w:t>ing</w:t>
      </w:r>
      <w:r w:rsidRPr="00A22F89">
        <w:t xml:space="preserve"> the specified type.</w:t>
      </w:r>
    </w:p>
    <w:p w:rsidR="00484882" w:rsidRPr="00A22F89" w:rsidRDefault="00484882" w:rsidP="00F170A8">
      <w:pPr>
        <w:pStyle w:val="Heading5"/>
        <w:numPr>
          <w:ilvl w:val="4"/>
          <w:numId w:val="0"/>
        </w:numPr>
        <w:spacing w:line="360" w:lineRule="auto"/>
      </w:pPr>
      <w:r w:rsidRPr="00A22F89">
        <w:t>URL</w:t>
      </w:r>
    </w:p>
    <w:p w:rsidR="00484882" w:rsidRPr="00A22F89" w:rsidRDefault="00484882" w:rsidP="00F170A8">
      <w:pPr>
        <w:pStyle w:val="BodyText"/>
        <w:spacing w:line="360" w:lineRule="auto"/>
      </w:pPr>
      <w:r w:rsidRPr="00A22F89">
        <w:t>https://</w:t>
      </w:r>
      <w:r w:rsidR="00567488">
        <w:t>www.bakersales.info/BakerPublic/api</w:t>
      </w:r>
      <w:r w:rsidRPr="00A22F89">
        <w:t>/models</w:t>
      </w:r>
    </w:p>
    <w:p w:rsidR="00484882" w:rsidRPr="00A22F89" w:rsidRDefault="00484882" w:rsidP="00F170A8">
      <w:pPr>
        <w:pStyle w:val="Heading5"/>
        <w:numPr>
          <w:ilvl w:val="4"/>
          <w:numId w:val="0"/>
        </w:numPr>
        <w:spacing w:line="360" w:lineRule="auto"/>
      </w:pPr>
      <w:r w:rsidRPr="00A22F89">
        <w:t>Parameters</w:t>
      </w:r>
    </w:p>
    <w:p w:rsidR="000523EB" w:rsidRPr="00A22F89" w:rsidRDefault="000523EB" w:rsidP="00702790">
      <w:pPr>
        <w:pStyle w:val="ListBulletCompact"/>
      </w:pPr>
      <w:proofErr w:type="spellStart"/>
      <w:r w:rsidRPr="00A22F89">
        <w:t>phaseid</w:t>
      </w:r>
      <w:proofErr w:type="spellEnd"/>
    </w:p>
    <w:p w:rsidR="00CE61CC" w:rsidRDefault="00CE61CC" w:rsidP="00702790">
      <w:pPr>
        <w:pStyle w:val="ListBulletCompact"/>
      </w:pPr>
      <w:proofErr w:type="spellStart"/>
      <w:r w:rsidRPr="00A22F89">
        <w:t>projectid</w:t>
      </w:r>
      <w:proofErr w:type="spellEnd"/>
    </w:p>
    <w:p w:rsidR="00F54E06" w:rsidRDefault="00B97E5D" w:rsidP="00702790">
      <w:pPr>
        <w:pStyle w:val="ListBulletCompact"/>
      </w:pPr>
      <w:proofErr w:type="spellStart"/>
      <w:r>
        <w:t>modelid</w:t>
      </w:r>
      <w:proofErr w:type="spellEnd"/>
    </w:p>
    <w:p w:rsidR="008313D8" w:rsidRPr="00A22F89" w:rsidRDefault="008313D8" w:rsidP="00702790">
      <w:pPr>
        <w:pStyle w:val="ListBulletCompact"/>
      </w:pPr>
      <w:proofErr w:type="spellStart"/>
      <w:r w:rsidRPr="00A22F89">
        <w:t>areainsquarefeeta</w:t>
      </w:r>
      <w:proofErr w:type="spellEnd"/>
    </w:p>
    <w:p w:rsidR="008313D8" w:rsidRPr="00A22F89" w:rsidRDefault="008313D8" w:rsidP="00702790">
      <w:pPr>
        <w:pStyle w:val="ListBulletCompact"/>
      </w:pPr>
      <w:proofErr w:type="spellStart"/>
      <w:r w:rsidRPr="00A22F89">
        <w:t>areainsquarefeetb</w:t>
      </w:r>
      <w:proofErr w:type="spellEnd"/>
    </w:p>
    <w:p w:rsidR="008313D8" w:rsidRPr="00A22F89" w:rsidRDefault="008313D8" w:rsidP="00702790">
      <w:pPr>
        <w:pStyle w:val="ListBulletCompact"/>
      </w:pPr>
      <w:proofErr w:type="spellStart"/>
      <w:r w:rsidRPr="00A22F89">
        <w:t>bedroom</w:t>
      </w:r>
      <w:r w:rsidR="00C11772" w:rsidRPr="00A22F89">
        <w:t>s</w:t>
      </w:r>
      <w:r w:rsidRPr="00A22F89">
        <w:t>a</w:t>
      </w:r>
      <w:proofErr w:type="spellEnd"/>
    </w:p>
    <w:p w:rsidR="008313D8" w:rsidRPr="00A22F89" w:rsidRDefault="008313D8" w:rsidP="00702790">
      <w:pPr>
        <w:pStyle w:val="ListBulletCompact"/>
      </w:pPr>
      <w:proofErr w:type="spellStart"/>
      <w:r w:rsidRPr="00A22F89">
        <w:t>bedroom</w:t>
      </w:r>
      <w:r w:rsidR="00C11772" w:rsidRPr="00A22F89">
        <w:t>s</w:t>
      </w:r>
      <w:r w:rsidRPr="00A22F89">
        <w:t>b</w:t>
      </w:r>
      <w:proofErr w:type="spellEnd"/>
    </w:p>
    <w:p w:rsidR="008313D8" w:rsidRPr="00A22F89" w:rsidRDefault="008313D8" w:rsidP="00702790">
      <w:pPr>
        <w:pStyle w:val="ListBulletCompact"/>
      </w:pPr>
      <w:proofErr w:type="spellStart"/>
      <w:r w:rsidRPr="00A22F89">
        <w:t>bathroom</w:t>
      </w:r>
      <w:r w:rsidR="00C11772" w:rsidRPr="00A22F89">
        <w:t>s</w:t>
      </w:r>
      <w:r w:rsidRPr="00A22F89">
        <w:t>a</w:t>
      </w:r>
      <w:proofErr w:type="spellEnd"/>
    </w:p>
    <w:p w:rsidR="008313D8" w:rsidRPr="00A22F89" w:rsidRDefault="008313D8" w:rsidP="00702790">
      <w:pPr>
        <w:pStyle w:val="ListBulletCompact"/>
      </w:pPr>
      <w:proofErr w:type="spellStart"/>
      <w:r w:rsidRPr="00A22F89">
        <w:t>bathroom</w:t>
      </w:r>
      <w:r w:rsidR="00C11772" w:rsidRPr="00A22F89">
        <w:t>s</w:t>
      </w:r>
      <w:r w:rsidRPr="00A22F89">
        <w:t>b</w:t>
      </w:r>
      <w:proofErr w:type="spellEnd"/>
    </w:p>
    <w:p w:rsidR="00B14DA1" w:rsidRDefault="006D2B05" w:rsidP="00F170A8">
      <w:pPr>
        <w:pStyle w:val="Heading5"/>
        <w:numPr>
          <w:ilvl w:val="4"/>
          <w:numId w:val="0"/>
        </w:numPr>
        <w:spacing w:line="360" w:lineRule="auto"/>
      </w:pPr>
      <w:r>
        <w:t>Notes</w:t>
      </w:r>
    </w:p>
    <w:p w:rsidR="00B14DA1" w:rsidRDefault="00B14DA1" w:rsidP="00DF11DC">
      <w:pPr>
        <w:pStyle w:val="ListNumber"/>
      </w:pPr>
      <w:proofErr w:type="spellStart"/>
      <w:r>
        <w:t>areainsquarefeeta</w:t>
      </w:r>
      <w:proofErr w:type="spellEnd"/>
      <w:r>
        <w:t xml:space="preserve"> and </w:t>
      </w:r>
      <w:proofErr w:type="spellStart"/>
      <w:r>
        <w:t>areainsquirefeetb</w:t>
      </w:r>
      <w:proofErr w:type="spellEnd"/>
      <w:r>
        <w:t xml:space="preserve"> enables ability to specify a range</w:t>
      </w:r>
      <w:r w:rsidR="00B97E5D">
        <w:t>; a and b are inclusive</w:t>
      </w:r>
    </w:p>
    <w:p w:rsidR="00B14DA1" w:rsidRDefault="00B14DA1" w:rsidP="00DF11DC">
      <w:pPr>
        <w:pStyle w:val="ListNumber"/>
      </w:pPr>
      <w:proofErr w:type="spellStart"/>
      <w:r>
        <w:t>beroomsa</w:t>
      </w:r>
      <w:proofErr w:type="spellEnd"/>
      <w:r>
        <w:t xml:space="preserve"> and </w:t>
      </w:r>
      <w:proofErr w:type="spellStart"/>
      <w:r>
        <w:t>bedroomsb</w:t>
      </w:r>
      <w:proofErr w:type="spellEnd"/>
      <w:r>
        <w:t xml:space="preserve"> enables ability to specify a range</w:t>
      </w:r>
      <w:r w:rsidR="00B97E5D">
        <w:t>; a and b are inclusive</w:t>
      </w:r>
    </w:p>
    <w:p w:rsidR="00B14DA1" w:rsidRPr="00B14DA1" w:rsidRDefault="00B14DA1" w:rsidP="00DF11DC">
      <w:pPr>
        <w:pStyle w:val="ListNumber"/>
      </w:pPr>
      <w:proofErr w:type="spellStart"/>
      <w:r>
        <w:t>bathroomsa</w:t>
      </w:r>
      <w:proofErr w:type="spellEnd"/>
      <w:r>
        <w:t xml:space="preserve"> and </w:t>
      </w:r>
      <w:proofErr w:type="spellStart"/>
      <w:r>
        <w:t>bathroomb</w:t>
      </w:r>
      <w:proofErr w:type="spellEnd"/>
      <w:r>
        <w:t xml:space="preserve"> enables ability specify a range</w:t>
      </w:r>
      <w:r w:rsidR="00B97E5D">
        <w:t>; a and b are inclusive</w:t>
      </w:r>
    </w:p>
    <w:p w:rsidR="00484882" w:rsidRPr="00A22F89" w:rsidRDefault="00484882" w:rsidP="00F170A8">
      <w:pPr>
        <w:pStyle w:val="Heading5"/>
        <w:numPr>
          <w:ilvl w:val="4"/>
          <w:numId w:val="0"/>
        </w:numPr>
        <w:spacing w:line="360" w:lineRule="auto"/>
      </w:pPr>
      <w:r w:rsidRPr="00A22F89">
        <w:t>Sample call</w:t>
      </w:r>
      <w:r w:rsidR="00B14DA1">
        <w:t xml:space="preserve"> </w:t>
      </w:r>
    </w:p>
    <w:p w:rsidR="00484882" w:rsidRPr="00A22F89" w:rsidRDefault="00484882" w:rsidP="00B0214D">
      <w:pPr>
        <w:pStyle w:val="Code"/>
      </w:pPr>
      <w:r w:rsidRPr="00A22F89">
        <w:t>https://</w:t>
      </w:r>
      <w:r w:rsidR="00567488">
        <w:t>www.bakersales.info/BakerPublic/api</w:t>
      </w:r>
      <w:r w:rsidRPr="00A22F89">
        <w:t>/</w:t>
      </w:r>
      <w:r w:rsidR="00CE61CC" w:rsidRPr="00A22F89">
        <w:t>models?modelid=2655591</w:t>
      </w:r>
    </w:p>
    <w:p w:rsidR="00D21621" w:rsidRPr="00A22F89" w:rsidRDefault="00D21621" w:rsidP="000053A9">
      <w:pPr>
        <w:pStyle w:val="Code"/>
      </w:pPr>
      <w:r w:rsidRPr="00A22F89">
        <w:t>https://</w:t>
      </w:r>
      <w:r w:rsidR="00567488">
        <w:t>www.bakersales.info/BakerPublic/api</w:t>
      </w:r>
      <w:r w:rsidRPr="00A22F89">
        <w:t>/models/</w:t>
      </w:r>
      <w:r w:rsidR="004D5515" w:rsidRPr="00A22F89">
        <w:t>2655591</w:t>
      </w:r>
    </w:p>
    <w:p w:rsidR="00484882" w:rsidRPr="00A22F89" w:rsidRDefault="00484882" w:rsidP="00F170A8">
      <w:pPr>
        <w:pStyle w:val="Heading5"/>
        <w:numPr>
          <w:ilvl w:val="4"/>
          <w:numId w:val="0"/>
        </w:numPr>
        <w:spacing w:line="360" w:lineRule="auto"/>
      </w:pPr>
      <w:r w:rsidRPr="00A22F89">
        <w:t>Sample response</w:t>
      </w:r>
      <w:r w:rsidR="003373A9">
        <w:t xml:space="preserve"> </w:t>
      </w:r>
    </w:p>
    <w:p w:rsidR="00702790" w:rsidRDefault="00702790" w:rsidP="000053A9">
      <w:pPr>
        <w:pStyle w:val="Code"/>
      </w:pPr>
      <w:r>
        <w:t>{</w:t>
      </w:r>
    </w:p>
    <w:p w:rsidR="00702790" w:rsidRDefault="000841B9" w:rsidP="00702790">
      <w:pPr>
        <w:pStyle w:val="Code"/>
        <w:ind w:left="360"/>
      </w:pPr>
      <w:r>
        <w:t>"</w:t>
      </w:r>
      <w:proofErr w:type="spellStart"/>
      <w:r w:rsidR="00966D57" w:rsidRPr="00A22F89">
        <w:t>modelid</w:t>
      </w:r>
      <w:proofErr w:type="spellEnd"/>
      <w:r>
        <w:t>"</w:t>
      </w:r>
      <w:r w:rsidR="00862B99">
        <w:t>: "</w:t>
      </w:r>
      <w:r w:rsidR="00966D57" w:rsidRPr="00A22F89">
        <w:t>2655591</w:t>
      </w:r>
      <w:r>
        <w:t>"</w:t>
      </w:r>
      <w:r w:rsidR="00966D57" w:rsidRPr="00A22F89">
        <w:t xml:space="preserve">, </w:t>
      </w:r>
      <w:r>
        <w:t>"</w:t>
      </w:r>
      <w:proofErr w:type="spellStart"/>
      <w:r w:rsidR="00CE61CC" w:rsidRPr="00A22F89">
        <w:t>phaseid</w:t>
      </w:r>
      <w:proofErr w:type="spellEnd"/>
      <w:r>
        <w:t>"</w:t>
      </w:r>
      <w:r w:rsidR="00CE61CC" w:rsidRPr="00A22F89">
        <w:t xml:space="preserve">: </w:t>
      </w:r>
      <w:r>
        <w:t>"</w:t>
      </w:r>
      <w:r w:rsidR="00CE61CC" w:rsidRPr="00A22F89">
        <w:t>2455567</w:t>
      </w:r>
      <w:r>
        <w:t>"</w:t>
      </w:r>
      <w:r w:rsidR="00CE61CC" w:rsidRPr="00A22F89">
        <w:t xml:space="preserve">, </w:t>
      </w:r>
      <w:r>
        <w:t>"</w:t>
      </w:r>
      <w:proofErr w:type="spellStart"/>
      <w:r w:rsidR="00CE61CC" w:rsidRPr="00A22F89">
        <w:t>modelname</w:t>
      </w:r>
      <w:proofErr w:type="spellEnd"/>
      <w:r>
        <w:t>"</w:t>
      </w:r>
      <w:r w:rsidR="00862B99">
        <w:t>: "</w:t>
      </w:r>
      <w:r w:rsidR="00CE61CC" w:rsidRPr="00A22F89">
        <w:t>model2</w:t>
      </w:r>
      <w:r>
        <w:t>"</w:t>
      </w:r>
      <w:r w:rsidR="00CE61CC" w:rsidRPr="00A22F89">
        <w:t>,</w:t>
      </w:r>
      <w:r w:rsidR="00E10C7E">
        <w:t xml:space="preserve"> </w:t>
      </w:r>
      <w:r>
        <w:t>"</w:t>
      </w:r>
      <w:proofErr w:type="spellStart"/>
      <w:r w:rsidR="00CE61CC" w:rsidRPr="00A22F89">
        <w:t>legalname</w:t>
      </w:r>
      <w:proofErr w:type="spellEnd"/>
      <w:r>
        <w:t>"</w:t>
      </w:r>
      <w:r w:rsidR="00862B99">
        <w:t>: "</w:t>
      </w:r>
      <w:r w:rsidR="00CE61CC" w:rsidRPr="00A22F89">
        <w:t>model2</w:t>
      </w:r>
      <w:r>
        <w:t>"</w:t>
      </w:r>
      <w:r w:rsidR="00CE61CC" w:rsidRPr="00A22F89">
        <w:t xml:space="preserve">, </w:t>
      </w:r>
      <w:r>
        <w:t>"</w:t>
      </w:r>
      <w:r w:rsidR="00CE61CC" w:rsidRPr="00A22F89">
        <w:t>direction</w:t>
      </w:r>
      <w:r>
        <w:t>"</w:t>
      </w:r>
      <w:r w:rsidR="00862B99">
        <w:t>: "</w:t>
      </w:r>
      <w:proofErr w:type="spellStart"/>
      <w:r w:rsidR="00CE61CC" w:rsidRPr="00A22F89">
        <w:t>sw</w:t>
      </w:r>
      <w:proofErr w:type="spellEnd"/>
      <w:r>
        <w:t>"</w:t>
      </w:r>
      <w:r w:rsidR="00CE61CC" w:rsidRPr="00A22F89">
        <w:t xml:space="preserve">, </w:t>
      </w:r>
      <w:proofErr w:type="spellStart"/>
      <w:r w:rsidR="00CE61CC" w:rsidRPr="00A22F89">
        <w:t>areainsquarefeet</w:t>
      </w:r>
      <w:proofErr w:type="spellEnd"/>
      <w:r>
        <w:t>"</w:t>
      </w:r>
      <w:r w:rsidR="00862B99">
        <w:t>: "</w:t>
      </w:r>
      <w:r w:rsidR="00CE61CC" w:rsidRPr="00A22F89">
        <w:t>1000</w:t>
      </w:r>
      <w:r>
        <w:t>"</w:t>
      </w:r>
      <w:r w:rsidR="00CE61CC" w:rsidRPr="00A22F89">
        <w:t>,</w:t>
      </w:r>
      <w:r w:rsidR="00311184">
        <w:t xml:space="preserve"> </w:t>
      </w:r>
      <w:r>
        <w:t>"</w:t>
      </w:r>
      <w:r w:rsidR="00CE61CC" w:rsidRPr="00A22F89">
        <w:t>bedrooms</w:t>
      </w:r>
      <w:r>
        <w:t>"</w:t>
      </w:r>
      <w:r w:rsidR="00862B99">
        <w:t>: "</w:t>
      </w:r>
      <w:r w:rsidR="00CE61CC" w:rsidRPr="00A22F89">
        <w:t>2</w:t>
      </w:r>
      <w:r>
        <w:t>"</w:t>
      </w:r>
      <w:r w:rsidR="00CE61CC" w:rsidRPr="00A22F89">
        <w:t>,</w:t>
      </w:r>
      <w:r>
        <w:t>"</w:t>
      </w:r>
      <w:r w:rsidR="00CE61CC" w:rsidRPr="00A22F89">
        <w:t>bathrooms</w:t>
      </w:r>
      <w:r>
        <w:t>"</w:t>
      </w:r>
      <w:r w:rsidR="00862B99">
        <w:t>: "</w:t>
      </w:r>
      <w:r w:rsidR="00CE61CC" w:rsidRPr="00A22F89">
        <w:t>1.5</w:t>
      </w:r>
      <w:r>
        <w:t>"</w:t>
      </w:r>
      <w:r w:rsidR="00CE61CC" w:rsidRPr="00A22F89">
        <w:t xml:space="preserve">, </w:t>
      </w:r>
      <w:r>
        <w:t>"</w:t>
      </w:r>
      <w:r w:rsidR="00CE61CC" w:rsidRPr="00A22F89">
        <w:t>notes</w:t>
      </w:r>
      <w:r>
        <w:t>"</w:t>
      </w:r>
      <w:r w:rsidR="00862B99">
        <w:t>: "</w:t>
      </w:r>
      <w:r w:rsidR="00CE61CC" w:rsidRPr="00A22F89">
        <w:t>this is note field</w:t>
      </w:r>
      <w:r>
        <w:t>"</w:t>
      </w:r>
    </w:p>
    <w:p w:rsidR="00484882" w:rsidRPr="00A22F89" w:rsidRDefault="00CE61CC" w:rsidP="000053A9">
      <w:pPr>
        <w:pStyle w:val="Code"/>
      </w:pPr>
      <w:r w:rsidRPr="00A22F89">
        <w:t>}</w:t>
      </w:r>
    </w:p>
    <w:p w:rsidR="00966D57" w:rsidRPr="00A22F89" w:rsidRDefault="003373A9" w:rsidP="000053A9">
      <w:pPr>
        <w:pStyle w:val="Heading5"/>
        <w:numPr>
          <w:ilvl w:val="4"/>
          <w:numId w:val="0"/>
        </w:numPr>
        <w:spacing w:line="360" w:lineRule="auto"/>
      </w:pPr>
      <w:r>
        <w:t xml:space="preserve">Data structure </w:t>
      </w:r>
    </w:p>
    <w:p w:rsidR="00127548" w:rsidRPr="00A22F89" w:rsidRDefault="00127548" w:rsidP="000053A9">
      <w:pPr>
        <w:pStyle w:val="Code"/>
      </w:pPr>
      <w:r w:rsidRPr="00A22F89">
        <w:t>{</w:t>
      </w:r>
    </w:p>
    <w:p w:rsidR="00127548" w:rsidRPr="00A22F89" w:rsidRDefault="000841B9" w:rsidP="000053A9">
      <w:pPr>
        <w:pStyle w:val="Code"/>
        <w:ind w:left="360"/>
      </w:pPr>
      <w:r>
        <w:t>"</w:t>
      </w:r>
      <w:r w:rsidR="00127548" w:rsidRPr="00A22F89">
        <w:t>type</w:t>
      </w:r>
      <w:r>
        <w:t>"</w:t>
      </w:r>
      <w:r w:rsidR="00127548" w:rsidRPr="00A22F89">
        <w:t>:</w:t>
      </w:r>
      <w:r w:rsidR="00567488">
        <w:t xml:space="preserve"> </w:t>
      </w:r>
      <w:r>
        <w:t>"</w:t>
      </w:r>
      <w:r w:rsidR="00127548" w:rsidRPr="00A22F89">
        <w:t>object</w:t>
      </w:r>
      <w:r>
        <w:t>"</w:t>
      </w:r>
      <w:r w:rsidR="00127548" w:rsidRPr="00A22F89">
        <w:t>,</w:t>
      </w:r>
    </w:p>
    <w:p w:rsidR="00127548" w:rsidRPr="00A22F89" w:rsidRDefault="000841B9" w:rsidP="000053A9">
      <w:pPr>
        <w:pStyle w:val="Code"/>
        <w:ind w:left="360"/>
      </w:pPr>
      <w:r>
        <w:t>"</w:t>
      </w:r>
      <w:r w:rsidR="00127548" w:rsidRPr="00A22F89">
        <w:t>properties</w:t>
      </w:r>
      <w:r>
        <w:t>"</w:t>
      </w:r>
      <w:r w:rsidR="000603B1">
        <w:t>: {</w:t>
      </w:r>
    </w:p>
    <w:p w:rsidR="00127548" w:rsidRPr="00A22F89" w:rsidRDefault="000841B9" w:rsidP="000053A9">
      <w:pPr>
        <w:pStyle w:val="Code"/>
        <w:ind w:left="720"/>
      </w:pPr>
      <w:r>
        <w:t>"</w:t>
      </w:r>
      <w:proofErr w:type="spellStart"/>
      <w:r w:rsidR="00127548" w:rsidRPr="00A22F89">
        <w:t>modelid</w:t>
      </w:r>
      <w:proofErr w:type="spellEnd"/>
      <w:r>
        <w:t>"</w:t>
      </w:r>
      <w:r w:rsidR="000603B1">
        <w:t>: {</w:t>
      </w:r>
      <w:r>
        <w:t>"</w:t>
      </w:r>
      <w:r w:rsidR="00127548" w:rsidRPr="00A22F89">
        <w:t>type</w:t>
      </w:r>
      <w:r>
        <w:t>"</w:t>
      </w:r>
      <w:r w:rsidR="00127548" w:rsidRPr="00A22F89">
        <w:t xml:space="preserve">: </w:t>
      </w:r>
      <w:r>
        <w:t>"</w:t>
      </w:r>
      <w:r w:rsidR="00127548" w:rsidRPr="00A22F89">
        <w:t>string</w:t>
      </w:r>
      <w:r>
        <w:t>"</w:t>
      </w:r>
      <w:r w:rsidR="002D4990" w:rsidRPr="00A22F89">
        <w:t>},</w:t>
      </w:r>
    </w:p>
    <w:p w:rsidR="00127548" w:rsidRPr="00A22F89" w:rsidRDefault="000841B9" w:rsidP="000053A9">
      <w:pPr>
        <w:pStyle w:val="Code"/>
        <w:ind w:left="720"/>
      </w:pPr>
      <w:r>
        <w:t>"</w:t>
      </w:r>
      <w:proofErr w:type="spellStart"/>
      <w:r w:rsidR="00127548" w:rsidRPr="00A22F89">
        <w:t>phaseid</w:t>
      </w:r>
      <w:proofErr w:type="spellEnd"/>
      <w:r>
        <w:t>"</w:t>
      </w:r>
      <w:r w:rsidR="000603B1">
        <w:t>: {</w:t>
      </w:r>
      <w:r>
        <w:t>"</w:t>
      </w:r>
      <w:r w:rsidR="00127548" w:rsidRPr="00A22F89">
        <w:t>type</w:t>
      </w:r>
      <w:r>
        <w:t>"</w:t>
      </w:r>
      <w:r w:rsidR="00127548" w:rsidRPr="00A22F89">
        <w:t xml:space="preserve">: </w:t>
      </w:r>
      <w:r>
        <w:t>"</w:t>
      </w:r>
      <w:r w:rsidR="00127548" w:rsidRPr="00A22F89">
        <w:t>string</w:t>
      </w:r>
      <w:r>
        <w:t>"</w:t>
      </w:r>
      <w:r w:rsidR="002D4990" w:rsidRPr="00A22F89">
        <w:t>},</w:t>
      </w:r>
    </w:p>
    <w:p w:rsidR="00127548" w:rsidRPr="00A22F89" w:rsidRDefault="000841B9" w:rsidP="000053A9">
      <w:pPr>
        <w:pStyle w:val="Code"/>
        <w:ind w:left="720"/>
      </w:pPr>
      <w:r>
        <w:t>"</w:t>
      </w:r>
      <w:proofErr w:type="spellStart"/>
      <w:r w:rsidR="00127548" w:rsidRPr="00A22F89">
        <w:t>modelname</w:t>
      </w:r>
      <w:proofErr w:type="spellEnd"/>
      <w:r>
        <w:t>"</w:t>
      </w:r>
      <w:r w:rsidR="000053A9">
        <w:t>: {</w:t>
      </w:r>
      <w:r>
        <w:t>"</w:t>
      </w:r>
      <w:r w:rsidR="00127548" w:rsidRPr="00A22F89">
        <w:t>type</w:t>
      </w:r>
      <w:r>
        <w:t>"</w:t>
      </w:r>
      <w:r w:rsidR="00127548" w:rsidRPr="00A22F89">
        <w:t xml:space="preserve">: </w:t>
      </w:r>
      <w:r>
        <w:t>"</w:t>
      </w:r>
      <w:r w:rsidR="00127548" w:rsidRPr="00A22F89">
        <w:t>string</w:t>
      </w:r>
      <w:r>
        <w:t>"</w:t>
      </w:r>
      <w:r w:rsidR="002D4990" w:rsidRPr="00A22F89">
        <w:t>},</w:t>
      </w:r>
    </w:p>
    <w:p w:rsidR="00127548" w:rsidRPr="00A22F89" w:rsidRDefault="000841B9" w:rsidP="000053A9">
      <w:pPr>
        <w:pStyle w:val="Code"/>
        <w:ind w:left="720"/>
      </w:pPr>
      <w:r>
        <w:t>"</w:t>
      </w:r>
      <w:proofErr w:type="spellStart"/>
      <w:r w:rsidR="00127548" w:rsidRPr="00A22F89">
        <w:t>legalname</w:t>
      </w:r>
      <w:proofErr w:type="spellEnd"/>
      <w:r>
        <w:t>"</w:t>
      </w:r>
      <w:r w:rsidR="000053A9">
        <w:t>: {</w:t>
      </w:r>
      <w:r>
        <w:t>"</w:t>
      </w:r>
      <w:r w:rsidR="00127548" w:rsidRPr="00A22F89">
        <w:t>type</w:t>
      </w:r>
      <w:r>
        <w:t>"</w:t>
      </w:r>
      <w:r w:rsidR="00127548" w:rsidRPr="00A22F89">
        <w:t xml:space="preserve">: </w:t>
      </w:r>
      <w:r>
        <w:t>"</w:t>
      </w:r>
      <w:r w:rsidR="00127548" w:rsidRPr="00A22F89">
        <w:t>string</w:t>
      </w:r>
      <w:r>
        <w:t>"</w:t>
      </w:r>
      <w:r w:rsidR="002D4990" w:rsidRPr="00A22F89">
        <w:t>},</w:t>
      </w:r>
    </w:p>
    <w:p w:rsidR="00127548" w:rsidRPr="00A22F89" w:rsidRDefault="000841B9" w:rsidP="000053A9">
      <w:pPr>
        <w:pStyle w:val="Code"/>
        <w:ind w:left="720"/>
      </w:pPr>
      <w:r>
        <w:t>"</w:t>
      </w:r>
      <w:r w:rsidR="00127548" w:rsidRPr="00A22F89">
        <w:t>direction</w:t>
      </w:r>
      <w:r>
        <w:t>"</w:t>
      </w:r>
      <w:r w:rsidR="000053A9">
        <w:t>: {</w:t>
      </w:r>
      <w:r>
        <w:t>"</w:t>
      </w:r>
      <w:r w:rsidR="00127548" w:rsidRPr="00A22F89">
        <w:t>type</w:t>
      </w:r>
      <w:r>
        <w:t>"</w:t>
      </w:r>
      <w:r w:rsidR="00127548" w:rsidRPr="00A22F89">
        <w:t xml:space="preserve">: </w:t>
      </w:r>
      <w:r>
        <w:t>"</w:t>
      </w:r>
      <w:r w:rsidR="00127548" w:rsidRPr="00A22F89">
        <w:t>string</w:t>
      </w:r>
      <w:r>
        <w:t>"</w:t>
      </w:r>
      <w:r w:rsidR="002D4990" w:rsidRPr="00A22F89">
        <w:t>},</w:t>
      </w:r>
    </w:p>
    <w:p w:rsidR="00127548" w:rsidRPr="00A22F89" w:rsidRDefault="000841B9" w:rsidP="000053A9">
      <w:pPr>
        <w:pStyle w:val="Code"/>
        <w:ind w:left="720"/>
      </w:pPr>
      <w:r>
        <w:t>"</w:t>
      </w:r>
      <w:proofErr w:type="spellStart"/>
      <w:r w:rsidR="00127548" w:rsidRPr="00A22F89">
        <w:t>areainsquarefeet</w:t>
      </w:r>
      <w:proofErr w:type="spellEnd"/>
      <w:r>
        <w:t>"</w:t>
      </w:r>
      <w:r w:rsidR="000053A9">
        <w:t>: {</w:t>
      </w:r>
      <w:r>
        <w:t>"</w:t>
      </w:r>
      <w:r w:rsidR="00127548" w:rsidRPr="00A22F89">
        <w:t>type</w:t>
      </w:r>
      <w:r>
        <w:t>"</w:t>
      </w:r>
      <w:r w:rsidR="00127548" w:rsidRPr="00A22F89">
        <w:t xml:space="preserve">: </w:t>
      </w:r>
      <w:r>
        <w:t>"</w:t>
      </w:r>
      <w:r w:rsidR="00127548" w:rsidRPr="00A22F89">
        <w:t>string</w:t>
      </w:r>
      <w:r>
        <w:t>"</w:t>
      </w:r>
      <w:r w:rsidR="002D4990" w:rsidRPr="00A22F89">
        <w:t>},</w:t>
      </w:r>
    </w:p>
    <w:p w:rsidR="00127548" w:rsidRPr="00A22F89" w:rsidRDefault="000841B9" w:rsidP="000053A9">
      <w:pPr>
        <w:pStyle w:val="Code"/>
        <w:ind w:left="720"/>
      </w:pPr>
      <w:r>
        <w:t>"</w:t>
      </w:r>
      <w:r w:rsidR="00127548" w:rsidRPr="00A22F89">
        <w:t>bedrooms</w:t>
      </w:r>
      <w:r>
        <w:t>"</w:t>
      </w:r>
      <w:r w:rsidR="000053A9">
        <w:t>: {</w:t>
      </w:r>
      <w:r>
        <w:t>"</w:t>
      </w:r>
      <w:r w:rsidR="00127548" w:rsidRPr="00A22F89">
        <w:t>type</w:t>
      </w:r>
      <w:r>
        <w:t>"</w:t>
      </w:r>
      <w:r w:rsidR="00127548" w:rsidRPr="00A22F89">
        <w:t xml:space="preserve">: </w:t>
      </w:r>
      <w:r>
        <w:t>"</w:t>
      </w:r>
      <w:r w:rsidR="00127548" w:rsidRPr="00A22F89">
        <w:t>string</w:t>
      </w:r>
      <w:r>
        <w:t>"</w:t>
      </w:r>
      <w:r w:rsidR="002D4990" w:rsidRPr="00A22F89">
        <w:t>},</w:t>
      </w:r>
    </w:p>
    <w:p w:rsidR="00127548" w:rsidRPr="00A22F89" w:rsidRDefault="000841B9" w:rsidP="000053A9">
      <w:pPr>
        <w:pStyle w:val="Code"/>
        <w:ind w:left="720"/>
      </w:pPr>
      <w:r>
        <w:t>"</w:t>
      </w:r>
      <w:r w:rsidR="00127548" w:rsidRPr="00A22F89">
        <w:t>bathrooms</w:t>
      </w:r>
      <w:r>
        <w:t>"</w:t>
      </w:r>
      <w:r w:rsidR="000053A9">
        <w:t>: {</w:t>
      </w:r>
      <w:r>
        <w:t>"</w:t>
      </w:r>
      <w:r w:rsidR="00127548" w:rsidRPr="00A22F89">
        <w:t>type</w:t>
      </w:r>
      <w:r>
        <w:t>"</w:t>
      </w:r>
      <w:r w:rsidR="00127548" w:rsidRPr="00A22F89">
        <w:t xml:space="preserve">: </w:t>
      </w:r>
      <w:r>
        <w:t>"</w:t>
      </w:r>
      <w:r w:rsidR="00127548" w:rsidRPr="00A22F89">
        <w:t>string</w:t>
      </w:r>
      <w:r>
        <w:t>"</w:t>
      </w:r>
      <w:r w:rsidR="002D4990" w:rsidRPr="00A22F89">
        <w:t>},</w:t>
      </w:r>
    </w:p>
    <w:p w:rsidR="00127548" w:rsidRPr="00A22F89" w:rsidRDefault="000841B9" w:rsidP="000053A9">
      <w:pPr>
        <w:pStyle w:val="Code"/>
        <w:ind w:left="720"/>
      </w:pPr>
      <w:r>
        <w:t>"</w:t>
      </w:r>
      <w:r w:rsidR="00127548" w:rsidRPr="00A22F89">
        <w:t>notes</w:t>
      </w:r>
      <w:r>
        <w:t>"</w:t>
      </w:r>
      <w:r w:rsidR="000053A9">
        <w:t>: {</w:t>
      </w:r>
      <w:r>
        <w:t>"</w:t>
      </w:r>
      <w:r w:rsidR="00127548" w:rsidRPr="00A22F89">
        <w:t>type</w:t>
      </w:r>
      <w:r>
        <w:t>"</w:t>
      </w:r>
      <w:r w:rsidR="00127548" w:rsidRPr="00A22F89">
        <w:t xml:space="preserve">: </w:t>
      </w:r>
      <w:r>
        <w:t>"</w:t>
      </w:r>
      <w:r w:rsidR="00127548" w:rsidRPr="00A22F89">
        <w:t>string</w:t>
      </w:r>
      <w:r>
        <w:t>"</w:t>
      </w:r>
      <w:r w:rsidR="00127548" w:rsidRPr="00A22F89">
        <w:t>}</w:t>
      </w:r>
    </w:p>
    <w:p w:rsidR="00127548" w:rsidRPr="00A22F89" w:rsidRDefault="00127548" w:rsidP="000053A9">
      <w:pPr>
        <w:pStyle w:val="Code"/>
        <w:ind w:left="360"/>
      </w:pPr>
      <w:r w:rsidRPr="00A22F89">
        <w:t>}</w:t>
      </w:r>
    </w:p>
    <w:p w:rsidR="00127548" w:rsidRPr="000053A9" w:rsidRDefault="00127548" w:rsidP="000053A9">
      <w:pPr>
        <w:pStyle w:val="Code"/>
      </w:pPr>
      <w:r w:rsidRPr="00A22F89">
        <w:t>}</w:t>
      </w:r>
    </w:p>
    <w:p w:rsidR="00702790" w:rsidRDefault="00702790">
      <w:pPr>
        <w:spacing w:before="0" w:after="200" w:line="276" w:lineRule="auto"/>
        <w:rPr>
          <w:rFonts w:ascii="Segoe UI" w:eastAsia="Calibri" w:hAnsi="Segoe UI" w:cs="Arial"/>
          <w:b/>
          <w:bCs/>
          <w:iCs/>
          <w:smallCaps/>
          <w:color w:val="404040" w:themeColor="text1" w:themeTint="BF"/>
          <w:sz w:val="32"/>
          <w:szCs w:val="28"/>
        </w:rPr>
      </w:pPr>
      <w:r>
        <w:br w:type="page"/>
      </w:r>
    </w:p>
    <w:p w:rsidR="001F4013" w:rsidRPr="00A22F89" w:rsidRDefault="001F4013" w:rsidP="00F170A8">
      <w:pPr>
        <w:pStyle w:val="Heading2"/>
        <w:spacing w:line="360" w:lineRule="auto"/>
      </w:pPr>
      <w:bookmarkStart w:id="113" w:name="_Toc398909797"/>
      <w:r w:rsidRPr="00A22F89">
        <w:t>GET /</w:t>
      </w:r>
      <w:r w:rsidR="000053A9" w:rsidRPr="00A22F89">
        <w:t>unit</w:t>
      </w:r>
      <w:r w:rsidR="000053A9">
        <w:t>s</w:t>
      </w:r>
      <w:bookmarkEnd w:id="113"/>
    </w:p>
    <w:p w:rsidR="001F4013" w:rsidRPr="00A22F89" w:rsidRDefault="001F4013" w:rsidP="00F170A8">
      <w:pPr>
        <w:pStyle w:val="BodyText"/>
        <w:spacing w:line="360" w:lineRule="auto"/>
      </w:pPr>
      <w:r w:rsidRPr="00A22F89">
        <w:t xml:space="preserve">Retrieves all </w:t>
      </w:r>
      <w:r w:rsidR="000053A9" w:rsidRPr="00A22F89">
        <w:t xml:space="preserve">unit </w:t>
      </w:r>
      <w:r w:rsidRPr="00A22F89">
        <w:t>profiles match</w:t>
      </w:r>
      <w:r w:rsidR="000053A9">
        <w:t>ing</w:t>
      </w:r>
      <w:r w:rsidRPr="00A22F89">
        <w:t xml:space="preserve"> the specified type.</w:t>
      </w:r>
    </w:p>
    <w:p w:rsidR="001F4013" w:rsidRPr="00A22F89" w:rsidRDefault="001F4013" w:rsidP="00F170A8">
      <w:pPr>
        <w:pStyle w:val="Heading5"/>
        <w:numPr>
          <w:ilvl w:val="4"/>
          <w:numId w:val="0"/>
        </w:numPr>
        <w:spacing w:line="360" w:lineRule="auto"/>
      </w:pPr>
      <w:r w:rsidRPr="00A22F89">
        <w:t>URL</w:t>
      </w:r>
    </w:p>
    <w:p w:rsidR="001F4013" w:rsidRPr="00A22F89" w:rsidRDefault="001F4013" w:rsidP="00F170A8">
      <w:pPr>
        <w:pStyle w:val="BodyText"/>
        <w:spacing w:line="360" w:lineRule="auto"/>
      </w:pPr>
      <w:r w:rsidRPr="00A22F89">
        <w:t>https://</w:t>
      </w:r>
      <w:r w:rsidR="00567488">
        <w:t>www.bakersales.info/BakerPublic/api</w:t>
      </w:r>
      <w:r w:rsidRPr="00A22F89">
        <w:t>/</w:t>
      </w:r>
      <w:r w:rsidR="002D409B" w:rsidRPr="00A22F89">
        <w:t>units</w:t>
      </w:r>
    </w:p>
    <w:p w:rsidR="001F4013" w:rsidRPr="00A22F89" w:rsidRDefault="001F4013" w:rsidP="00F170A8">
      <w:pPr>
        <w:pStyle w:val="Heading5"/>
        <w:numPr>
          <w:ilvl w:val="4"/>
          <w:numId w:val="0"/>
        </w:numPr>
        <w:spacing w:line="360" w:lineRule="auto"/>
      </w:pPr>
      <w:r w:rsidRPr="00A22F89">
        <w:t>Parameters</w:t>
      </w:r>
    </w:p>
    <w:p w:rsidR="001F4013" w:rsidRPr="00A22F89" w:rsidRDefault="001F4013" w:rsidP="00702790">
      <w:pPr>
        <w:pStyle w:val="ListBulletCompact"/>
      </w:pPr>
      <w:proofErr w:type="spellStart"/>
      <w:r w:rsidRPr="00A22F89">
        <w:t>phaseid</w:t>
      </w:r>
      <w:proofErr w:type="spellEnd"/>
    </w:p>
    <w:p w:rsidR="009D31DC" w:rsidRPr="00A22F89" w:rsidRDefault="009D31DC" w:rsidP="009D31DC">
      <w:pPr>
        <w:pStyle w:val="ListBulletCompact"/>
      </w:pPr>
      <w:proofErr w:type="spellStart"/>
      <w:r w:rsidRPr="00A22F89">
        <w:t>modelid</w:t>
      </w:r>
      <w:proofErr w:type="spellEnd"/>
    </w:p>
    <w:p w:rsidR="001F4013" w:rsidRPr="00A22F89" w:rsidRDefault="009D31DC" w:rsidP="00702790">
      <w:pPr>
        <w:pStyle w:val="ListBulletCompact"/>
      </w:pPr>
      <w:proofErr w:type="spellStart"/>
      <w:r>
        <w:t>modelname</w:t>
      </w:r>
      <w:proofErr w:type="spellEnd"/>
    </w:p>
    <w:p w:rsidR="002D409B" w:rsidRDefault="002D409B" w:rsidP="00702790">
      <w:pPr>
        <w:pStyle w:val="ListBulletCompact"/>
      </w:pPr>
      <w:proofErr w:type="spellStart"/>
      <w:r w:rsidRPr="00A22F89">
        <w:t>unitid</w:t>
      </w:r>
      <w:proofErr w:type="spellEnd"/>
    </w:p>
    <w:p w:rsidR="00200E0A" w:rsidRPr="00A22F89" w:rsidRDefault="00200E0A" w:rsidP="00702790">
      <w:pPr>
        <w:pStyle w:val="ListBulletCompact"/>
      </w:pPr>
      <w:r>
        <w:t>floor</w:t>
      </w:r>
    </w:p>
    <w:p w:rsidR="001F4013" w:rsidRPr="00A22F89" w:rsidRDefault="002D409B" w:rsidP="00702790">
      <w:pPr>
        <w:pStyle w:val="ListBulletCompact"/>
      </w:pPr>
      <w:proofErr w:type="spellStart"/>
      <w:r w:rsidRPr="00A22F89">
        <w:t>floor</w:t>
      </w:r>
      <w:r w:rsidR="001F4013" w:rsidRPr="00A22F89">
        <w:t>a</w:t>
      </w:r>
      <w:proofErr w:type="spellEnd"/>
    </w:p>
    <w:p w:rsidR="002D409B" w:rsidRPr="00A22F89" w:rsidRDefault="002D409B" w:rsidP="00702790">
      <w:pPr>
        <w:pStyle w:val="ListBulletCompact"/>
      </w:pPr>
      <w:proofErr w:type="spellStart"/>
      <w:r w:rsidRPr="00A22F89">
        <w:t>floorb</w:t>
      </w:r>
      <w:proofErr w:type="spellEnd"/>
    </w:p>
    <w:p w:rsidR="002D409B" w:rsidRPr="00A22F89" w:rsidRDefault="00D45E1A" w:rsidP="00702790">
      <w:pPr>
        <w:pStyle w:val="ListBulletCompact"/>
      </w:pPr>
      <w:r>
        <w:t>status</w:t>
      </w:r>
    </w:p>
    <w:p w:rsidR="002D409B" w:rsidRPr="000053A9" w:rsidRDefault="002D409B" w:rsidP="000053A9">
      <w:pPr>
        <w:pStyle w:val="ListBullet2Compact"/>
      </w:pPr>
      <w:r w:rsidRPr="000053A9">
        <w:t>1110</w:t>
      </w:r>
      <w:r w:rsidR="000053A9">
        <w:t xml:space="preserve"> – </w:t>
      </w:r>
      <w:r w:rsidRPr="000053A9">
        <w:t>Available</w:t>
      </w:r>
      <w:r w:rsidR="00311184" w:rsidRPr="000053A9">
        <w:t xml:space="preserve"> </w:t>
      </w:r>
    </w:p>
    <w:p w:rsidR="002D409B" w:rsidRPr="000053A9" w:rsidRDefault="002D409B" w:rsidP="000053A9">
      <w:pPr>
        <w:pStyle w:val="ListBullet2Compact"/>
      </w:pPr>
      <w:r w:rsidRPr="000053A9">
        <w:t>1130</w:t>
      </w:r>
      <w:r w:rsidR="000053A9">
        <w:t xml:space="preserve"> – </w:t>
      </w:r>
      <w:r w:rsidRPr="000053A9">
        <w:t>Not Available</w:t>
      </w:r>
      <w:r w:rsidR="00311184" w:rsidRPr="000053A9">
        <w:t xml:space="preserve"> </w:t>
      </w:r>
    </w:p>
    <w:p w:rsidR="001F4013" w:rsidRPr="00A22F89" w:rsidRDefault="002D409B" w:rsidP="00702790">
      <w:pPr>
        <w:pStyle w:val="ListBulletCompact"/>
      </w:pPr>
      <w:proofErr w:type="spellStart"/>
      <w:r w:rsidRPr="00A22F89">
        <w:t>price</w:t>
      </w:r>
      <w:r w:rsidR="001F4013" w:rsidRPr="00A22F89">
        <w:t>a</w:t>
      </w:r>
      <w:proofErr w:type="spellEnd"/>
    </w:p>
    <w:p w:rsidR="001F4013" w:rsidRPr="00A22F89" w:rsidRDefault="002D409B" w:rsidP="00702790">
      <w:pPr>
        <w:pStyle w:val="ListBulletCompact"/>
      </w:pPr>
      <w:proofErr w:type="spellStart"/>
      <w:r w:rsidRPr="00A22F89">
        <w:t>price</w:t>
      </w:r>
      <w:r w:rsidR="001F4013" w:rsidRPr="00A22F89">
        <w:t>b</w:t>
      </w:r>
      <w:proofErr w:type="spellEnd"/>
    </w:p>
    <w:p w:rsidR="001F4013" w:rsidRPr="00A22F89" w:rsidRDefault="002D409B" w:rsidP="00702790">
      <w:pPr>
        <w:pStyle w:val="ListBulletCompact"/>
      </w:pPr>
      <w:proofErr w:type="spellStart"/>
      <w:r w:rsidRPr="00A22F89">
        <w:t>parkingspotsa</w:t>
      </w:r>
      <w:proofErr w:type="spellEnd"/>
    </w:p>
    <w:p w:rsidR="002D409B" w:rsidRPr="00A22F89" w:rsidRDefault="002D409B" w:rsidP="00702790">
      <w:pPr>
        <w:pStyle w:val="ListBulletCompact"/>
      </w:pPr>
      <w:proofErr w:type="spellStart"/>
      <w:r w:rsidRPr="00A22F89">
        <w:t>parkingspotsb</w:t>
      </w:r>
      <w:proofErr w:type="spellEnd"/>
    </w:p>
    <w:p w:rsidR="002D409B" w:rsidRPr="00A22F89" w:rsidRDefault="002D409B" w:rsidP="00702790">
      <w:pPr>
        <w:pStyle w:val="ListBulletCompact"/>
      </w:pPr>
      <w:proofErr w:type="spellStart"/>
      <w:r w:rsidRPr="00A22F89">
        <w:t>lockersa</w:t>
      </w:r>
      <w:proofErr w:type="spellEnd"/>
    </w:p>
    <w:p w:rsidR="003373A9" w:rsidRDefault="002D409B" w:rsidP="003373A9">
      <w:pPr>
        <w:pStyle w:val="ListBulletCompact"/>
      </w:pPr>
      <w:proofErr w:type="spellStart"/>
      <w:r w:rsidRPr="00A22F89">
        <w:t>lockersb</w:t>
      </w:r>
      <w:proofErr w:type="spellEnd"/>
    </w:p>
    <w:p w:rsidR="003373A9" w:rsidRDefault="006D2B05" w:rsidP="003373A9">
      <w:pPr>
        <w:pStyle w:val="Heading5"/>
        <w:numPr>
          <w:ilvl w:val="4"/>
          <w:numId w:val="0"/>
        </w:numPr>
        <w:spacing w:line="360" w:lineRule="auto"/>
      </w:pPr>
      <w:r>
        <w:t>Notes</w:t>
      </w:r>
    </w:p>
    <w:p w:rsidR="003373A9" w:rsidRDefault="003373A9" w:rsidP="00DF11DC">
      <w:pPr>
        <w:pStyle w:val="ListNumber"/>
        <w:numPr>
          <w:ilvl w:val="0"/>
          <w:numId w:val="34"/>
        </w:numPr>
      </w:pPr>
      <w:proofErr w:type="spellStart"/>
      <w:r>
        <w:t>floora</w:t>
      </w:r>
      <w:proofErr w:type="spellEnd"/>
      <w:r>
        <w:t xml:space="preserve"> and </w:t>
      </w:r>
      <w:proofErr w:type="spellStart"/>
      <w:r>
        <w:t>floorb</w:t>
      </w:r>
      <w:proofErr w:type="spellEnd"/>
      <w:r>
        <w:t xml:space="preserve"> enables ability to specify a range</w:t>
      </w:r>
      <w:r w:rsidR="003F7BE9">
        <w:t>; a and b are inclusive</w:t>
      </w:r>
    </w:p>
    <w:p w:rsidR="003373A9" w:rsidRDefault="003373A9" w:rsidP="00DF11DC">
      <w:pPr>
        <w:pStyle w:val="ListNumber"/>
      </w:pPr>
      <w:proofErr w:type="spellStart"/>
      <w:r>
        <w:t>pricea</w:t>
      </w:r>
      <w:proofErr w:type="spellEnd"/>
      <w:r>
        <w:t xml:space="preserve"> and </w:t>
      </w:r>
      <w:proofErr w:type="spellStart"/>
      <w:r>
        <w:t>priceb</w:t>
      </w:r>
      <w:proofErr w:type="spellEnd"/>
      <w:r>
        <w:t xml:space="preserve"> enables ability to specify a range</w:t>
      </w:r>
      <w:r w:rsidR="003F7BE9">
        <w:t>; a and b are inclusive</w:t>
      </w:r>
    </w:p>
    <w:p w:rsidR="003373A9" w:rsidRDefault="003373A9" w:rsidP="00DF11DC">
      <w:pPr>
        <w:pStyle w:val="ListNumber"/>
      </w:pPr>
      <w:proofErr w:type="spellStart"/>
      <w:r>
        <w:t>parkingspota</w:t>
      </w:r>
      <w:proofErr w:type="spellEnd"/>
      <w:r>
        <w:t xml:space="preserve"> and </w:t>
      </w:r>
      <w:proofErr w:type="spellStart"/>
      <w:r>
        <w:t>parkingspotb</w:t>
      </w:r>
      <w:proofErr w:type="spellEnd"/>
      <w:r>
        <w:t xml:space="preserve"> enables ability to specify a range</w:t>
      </w:r>
      <w:r w:rsidR="003F7BE9">
        <w:t>; a and b are inclusive</w:t>
      </w:r>
    </w:p>
    <w:p w:rsidR="003373A9" w:rsidRPr="00B14DA1" w:rsidRDefault="003373A9" w:rsidP="00DF11DC">
      <w:pPr>
        <w:pStyle w:val="ListNumber"/>
      </w:pPr>
      <w:proofErr w:type="spellStart"/>
      <w:r>
        <w:t>lockersa</w:t>
      </w:r>
      <w:proofErr w:type="spellEnd"/>
      <w:r>
        <w:t xml:space="preserve"> and </w:t>
      </w:r>
      <w:proofErr w:type="spellStart"/>
      <w:r>
        <w:t>lockersb</w:t>
      </w:r>
      <w:proofErr w:type="spellEnd"/>
      <w:r>
        <w:t xml:space="preserve"> enables ability to specify a range</w:t>
      </w:r>
      <w:r w:rsidR="003F7BE9">
        <w:t>; a and b are inclusive</w:t>
      </w:r>
    </w:p>
    <w:p w:rsidR="001F4013" w:rsidRPr="00A22F89" w:rsidRDefault="001F4013" w:rsidP="00DF11DC">
      <w:pPr>
        <w:pStyle w:val="Heading5"/>
      </w:pPr>
      <w:r w:rsidRPr="00A22F89">
        <w:t>Sample call</w:t>
      </w:r>
      <w:r w:rsidR="003373A9">
        <w:t xml:space="preserve"> </w:t>
      </w:r>
    </w:p>
    <w:p w:rsidR="001F4013" w:rsidRPr="00A22F89" w:rsidRDefault="001F4013" w:rsidP="008B0EA1">
      <w:pPr>
        <w:pStyle w:val="Code"/>
      </w:pPr>
      <w:r w:rsidRPr="00A22F89">
        <w:t>https://</w:t>
      </w:r>
      <w:r w:rsidR="00567488">
        <w:t>www.bakersales.info/BakerPublic/api</w:t>
      </w:r>
      <w:r w:rsidRPr="00A22F89">
        <w:t>/</w:t>
      </w:r>
      <w:r w:rsidR="00D21621" w:rsidRPr="00A22F89">
        <w:t>units</w:t>
      </w:r>
      <w:r w:rsidR="008B0EA1">
        <w:t>?</w:t>
      </w:r>
      <w:r w:rsidR="0054092A" w:rsidRPr="00A22F89">
        <w:t>unit</w:t>
      </w:r>
      <w:r w:rsidRPr="00A22F89">
        <w:t>id=</w:t>
      </w:r>
      <w:r w:rsidR="0054092A" w:rsidRPr="00A22F89">
        <w:t>2455997</w:t>
      </w:r>
    </w:p>
    <w:p w:rsidR="00D21621" w:rsidRPr="00A22F89" w:rsidRDefault="00D21621" w:rsidP="008B0EA1">
      <w:pPr>
        <w:pStyle w:val="Code"/>
      </w:pPr>
      <w:r w:rsidRPr="00A22F89">
        <w:t>https://</w:t>
      </w:r>
      <w:r w:rsidR="00567488">
        <w:t>www.bakersales.info/BakerPublic/api</w:t>
      </w:r>
      <w:r w:rsidRPr="00A22F89">
        <w:t>/units/2455997</w:t>
      </w:r>
    </w:p>
    <w:p w:rsidR="001F4013" w:rsidRPr="00A22F89" w:rsidRDefault="001F4013" w:rsidP="00F170A8">
      <w:pPr>
        <w:pStyle w:val="Heading5"/>
        <w:numPr>
          <w:ilvl w:val="4"/>
          <w:numId w:val="0"/>
        </w:numPr>
        <w:spacing w:line="360" w:lineRule="auto"/>
      </w:pPr>
      <w:r w:rsidRPr="00A22F89">
        <w:t>Sample response</w:t>
      </w:r>
      <w:r w:rsidR="003373A9">
        <w:t xml:space="preserve"> </w:t>
      </w:r>
    </w:p>
    <w:p w:rsidR="00702790" w:rsidRPr="00CE4E8E" w:rsidRDefault="00702790" w:rsidP="00E10C7E">
      <w:pPr>
        <w:pStyle w:val="Code"/>
        <w:keepNext/>
      </w:pPr>
      <w:r w:rsidRPr="00CE4E8E">
        <w:t>{</w:t>
      </w:r>
    </w:p>
    <w:p w:rsidR="00702790" w:rsidRPr="00CE4E8E" w:rsidRDefault="000841B9" w:rsidP="00CE4E8E">
      <w:pPr>
        <w:pStyle w:val="Code"/>
        <w:ind w:left="360"/>
      </w:pPr>
      <w:r w:rsidRPr="00CE4E8E">
        <w:t>"</w:t>
      </w:r>
      <w:proofErr w:type="spellStart"/>
      <w:r w:rsidR="0054092A" w:rsidRPr="00CE4E8E">
        <w:t>unitid</w:t>
      </w:r>
      <w:proofErr w:type="spellEnd"/>
      <w:r w:rsidRPr="00CE4E8E">
        <w:t>"</w:t>
      </w:r>
      <w:r w:rsidR="0054092A" w:rsidRPr="00CE4E8E">
        <w:t xml:space="preserve">: </w:t>
      </w:r>
      <w:r w:rsidRPr="00CE4E8E">
        <w:t>"</w:t>
      </w:r>
      <w:r w:rsidR="0054092A" w:rsidRPr="00CE4E8E">
        <w:t>2455997</w:t>
      </w:r>
      <w:r w:rsidRPr="00CE4E8E">
        <w:t>"</w:t>
      </w:r>
      <w:r w:rsidR="0054092A" w:rsidRPr="00CE4E8E">
        <w:t xml:space="preserve">, </w:t>
      </w:r>
      <w:r w:rsidRPr="00CE4E8E">
        <w:t>"</w:t>
      </w:r>
      <w:proofErr w:type="spellStart"/>
      <w:r w:rsidR="0054092A" w:rsidRPr="00CE4E8E">
        <w:t>unitnumber</w:t>
      </w:r>
      <w:proofErr w:type="spellEnd"/>
      <w:r w:rsidRPr="00CE4E8E">
        <w:t>"</w:t>
      </w:r>
      <w:r w:rsidR="00862B99" w:rsidRPr="00CE4E8E">
        <w:t>: "</w:t>
      </w:r>
      <w:r w:rsidR="0054092A" w:rsidRPr="00CE4E8E">
        <w:t>01</w:t>
      </w:r>
      <w:r w:rsidRPr="00CE4E8E">
        <w:t>"</w:t>
      </w:r>
      <w:r w:rsidR="0054092A" w:rsidRPr="00CE4E8E">
        <w:t>,</w:t>
      </w:r>
      <w:r w:rsidR="00E10C7E">
        <w:t xml:space="preserve"> </w:t>
      </w:r>
      <w:r w:rsidRPr="00CE4E8E">
        <w:t>"</w:t>
      </w:r>
      <w:proofErr w:type="spellStart"/>
      <w:r w:rsidR="0054092A" w:rsidRPr="00CE4E8E">
        <w:t>model</w:t>
      </w:r>
      <w:r w:rsidR="004E7C6A" w:rsidRPr="00CE4E8E">
        <w:t>id</w:t>
      </w:r>
      <w:proofErr w:type="spellEnd"/>
      <w:r w:rsidRPr="00CE4E8E">
        <w:t>"</w:t>
      </w:r>
      <w:r w:rsidR="00862B99" w:rsidRPr="00CE4E8E">
        <w:t>: "</w:t>
      </w:r>
      <w:r w:rsidR="004E7C6A" w:rsidRPr="00CE4E8E">
        <w:t>2455590</w:t>
      </w:r>
      <w:r w:rsidRPr="00CE4E8E">
        <w:t>"</w:t>
      </w:r>
      <w:r w:rsidR="009D31DC">
        <w:t>,</w:t>
      </w:r>
      <w:r w:rsidR="00E10C7E">
        <w:t xml:space="preserve"> </w:t>
      </w:r>
      <w:r w:rsidR="009D31DC" w:rsidRPr="00CE4E8E">
        <w:t>"</w:t>
      </w:r>
      <w:proofErr w:type="spellStart"/>
      <w:r w:rsidR="009D31DC" w:rsidRPr="00CE4E8E">
        <w:t>model</w:t>
      </w:r>
      <w:r w:rsidR="009D31DC">
        <w:t>name</w:t>
      </w:r>
      <w:proofErr w:type="spellEnd"/>
      <w:r w:rsidR="009D31DC" w:rsidRPr="00CE4E8E">
        <w:t>": "</w:t>
      </w:r>
      <w:r w:rsidR="009D31DC">
        <w:t>penthouse</w:t>
      </w:r>
      <w:r w:rsidR="009D31DC" w:rsidRPr="00CE4E8E">
        <w:t>"</w:t>
      </w:r>
      <w:r w:rsidR="009D31DC">
        <w:t>,</w:t>
      </w:r>
      <w:r w:rsidR="00E10C7E">
        <w:t xml:space="preserve"> </w:t>
      </w:r>
      <w:r w:rsidR="009D31DC" w:rsidRPr="00CE4E8E">
        <w:t>"</w:t>
      </w:r>
      <w:proofErr w:type="spellStart"/>
      <w:r w:rsidR="009D31DC">
        <w:t>phase</w:t>
      </w:r>
      <w:r w:rsidR="009D31DC" w:rsidRPr="00CE4E8E">
        <w:t>id</w:t>
      </w:r>
      <w:proofErr w:type="spellEnd"/>
      <w:r w:rsidR="009D31DC" w:rsidRPr="00CE4E8E">
        <w:t>": "</w:t>
      </w:r>
      <w:r w:rsidR="009D31DC">
        <w:t>338</w:t>
      </w:r>
      <w:r w:rsidR="009D31DC" w:rsidRPr="00CE4E8E">
        <w:t>"</w:t>
      </w:r>
      <w:r w:rsidR="004E7C6A" w:rsidRPr="00CE4E8E">
        <w:t>,</w:t>
      </w:r>
      <w:r w:rsidR="00E10C7E">
        <w:t xml:space="preserve"> </w:t>
      </w:r>
      <w:r w:rsidRPr="00CE4E8E">
        <w:t>"</w:t>
      </w:r>
      <w:r w:rsidR="004E7C6A" w:rsidRPr="00CE4E8E">
        <w:t>floor</w:t>
      </w:r>
      <w:r w:rsidRPr="00CE4E8E">
        <w:t>"</w:t>
      </w:r>
      <w:r w:rsidR="00862B99" w:rsidRPr="00CE4E8E">
        <w:t>: "</w:t>
      </w:r>
      <w:r w:rsidR="0054092A" w:rsidRPr="00CE4E8E">
        <w:t>1</w:t>
      </w:r>
      <w:r w:rsidRPr="00CE4E8E">
        <w:t>"</w:t>
      </w:r>
      <w:r w:rsidR="0054092A" w:rsidRPr="00CE4E8E">
        <w:t>,</w:t>
      </w:r>
      <w:r w:rsidR="00E10C7E">
        <w:t xml:space="preserve"> </w:t>
      </w:r>
      <w:r w:rsidRPr="00CE4E8E">
        <w:t>"</w:t>
      </w:r>
      <w:r w:rsidR="004E7C6A" w:rsidRPr="00CE4E8E">
        <w:t>direction</w:t>
      </w:r>
      <w:r w:rsidRPr="00CE4E8E">
        <w:t>"</w:t>
      </w:r>
      <w:r w:rsidR="00862B99" w:rsidRPr="00CE4E8E">
        <w:t>: "</w:t>
      </w:r>
      <w:r w:rsidR="004E7C6A" w:rsidRPr="00CE4E8E">
        <w:t>s/w</w:t>
      </w:r>
      <w:r w:rsidRPr="00CE4E8E">
        <w:t>"</w:t>
      </w:r>
      <w:r w:rsidR="0054092A" w:rsidRPr="00CE4E8E">
        <w:t>,</w:t>
      </w:r>
      <w:r w:rsidR="00567488" w:rsidRPr="00CE4E8E">
        <w:t xml:space="preserve"> </w:t>
      </w:r>
      <w:r w:rsidRPr="00CE4E8E">
        <w:t>"</w:t>
      </w:r>
      <w:proofErr w:type="spellStart"/>
      <w:r w:rsidR="0054092A" w:rsidRPr="00CE4E8E">
        <w:t>areainsquarefeet</w:t>
      </w:r>
      <w:proofErr w:type="spellEnd"/>
      <w:r w:rsidRPr="00CE4E8E">
        <w:t>"</w:t>
      </w:r>
      <w:r w:rsidR="00862B99" w:rsidRPr="00CE4E8E">
        <w:t>: "</w:t>
      </w:r>
      <w:r w:rsidR="0054092A" w:rsidRPr="00CE4E8E">
        <w:t>1500</w:t>
      </w:r>
      <w:r w:rsidRPr="00CE4E8E">
        <w:t>"</w:t>
      </w:r>
      <w:r w:rsidR="0054092A" w:rsidRPr="00CE4E8E">
        <w:t>,</w:t>
      </w:r>
      <w:r w:rsidR="00E10C7E">
        <w:t xml:space="preserve"> </w:t>
      </w:r>
      <w:r w:rsidRPr="00CE4E8E">
        <w:t>"</w:t>
      </w:r>
      <w:r w:rsidR="0054092A" w:rsidRPr="00CE4E8E">
        <w:t>notes</w:t>
      </w:r>
      <w:r w:rsidRPr="00CE4E8E">
        <w:t>"</w:t>
      </w:r>
      <w:r w:rsidR="00862B99" w:rsidRPr="00CE4E8E">
        <w:t>: "</w:t>
      </w:r>
      <w:r w:rsidR="0054092A" w:rsidRPr="00CE4E8E">
        <w:t>this is another note field</w:t>
      </w:r>
      <w:r w:rsidRPr="00CE4E8E">
        <w:t>"</w:t>
      </w:r>
      <w:r w:rsidR="0054092A" w:rsidRPr="00CE4E8E">
        <w:t xml:space="preserve">, </w:t>
      </w:r>
      <w:r w:rsidRPr="00CE4E8E">
        <w:t>"</w:t>
      </w:r>
      <w:proofErr w:type="spellStart"/>
      <w:r w:rsidR="004E7C6A" w:rsidRPr="00CE4E8E">
        <w:t>baseprice</w:t>
      </w:r>
      <w:proofErr w:type="spellEnd"/>
      <w:r w:rsidRPr="00CE4E8E">
        <w:t>"</w:t>
      </w:r>
      <w:r w:rsidR="00862B99" w:rsidRPr="00CE4E8E">
        <w:t>: "</w:t>
      </w:r>
      <w:r w:rsidR="004E7C6A" w:rsidRPr="00CE4E8E">
        <w:t>350000</w:t>
      </w:r>
      <w:r w:rsidRPr="00CE4E8E">
        <w:t>"</w:t>
      </w:r>
      <w:r w:rsidR="004E7C6A" w:rsidRPr="00CE4E8E">
        <w:t xml:space="preserve">, </w:t>
      </w:r>
      <w:r w:rsidRPr="00CE4E8E">
        <w:t>"</w:t>
      </w:r>
      <w:proofErr w:type="spellStart"/>
      <w:r w:rsidR="0054092A" w:rsidRPr="00CE4E8E">
        <w:t>mintenancefee</w:t>
      </w:r>
      <w:proofErr w:type="spellEnd"/>
      <w:r w:rsidRPr="00CE4E8E">
        <w:t>"</w:t>
      </w:r>
      <w:r w:rsidR="00862B99" w:rsidRPr="00CE4E8E">
        <w:t>: "</w:t>
      </w:r>
      <w:r w:rsidR="0054092A" w:rsidRPr="00CE4E8E">
        <w:t>200</w:t>
      </w:r>
      <w:r w:rsidRPr="00CE4E8E">
        <w:t>"</w:t>
      </w:r>
      <w:r w:rsidR="0054092A" w:rsidRPr="00CE4E8E">
        <w:t xml:space="preserve">, </w:t>
      </w:r>
      <w:r w:rsidRPr="00CE4E8E">
        <w:t>"</w:t>
      </w:r>
      <w:proofErr w:type="spellStart"/>
      <w:r w:rsidR="0054092A" w:rsidRPr="00CE4E8E">
        <w:t>parkingspotsincluded</w:t>
      </w:r>
      <w:proofErr w:type="spellEnd"/>
      <w:r w:rsidRPr="00CE4E8E">
        <w:t>"</w:t>
      </w:r>
      <w:r w:rsidR="00862B99" w:rsidRPr="00CE4E8E">
        <w:t>: "</w:t>
      </w:r>
      <w:r w:rsidR="0054092A" w:rsidRPr="00CE4E8E">
        <w:t>1</w:t>
      </w:r>
      <w:r w:rsidRPr="00CE4E8E">
        <w:t>"</w:t>
      </w:r>
      <w:r w:rsidR="0054092A" w:rsidRPr="00CE4E8E">
        <w:t xml:space="preserve">, </w:t>
      </w:r>
      <w:r w:rsidRPr="00CE4E8E">
        <w:t>"</w:t>
      </w:r>
      <w:proofErr w:type="spellStart"/>
      <w:r w:rsidR="0054092A" w:rsidRPr="00CE4E8E">
        <w:t>storagelockersincluded</w:t>
      </w:r>
      <w:proofErr w:type="spellEnd"/>
      <w:r w:rsidRPr="00CE4E8E">
        <w:t>"</w:t>
      </w:r>
      <w:r w:rsidR="00862B99" w:rsidRPr="00CE4E8E">
        <w:t>: "</w:t>
      </w:r>
      <w:r w:rsidR="0054092A" w:rsidRPr="00CE4E8E">
        <w:t>2</w:t>
      </w:r>
      <w:r w:rsidRPr="00CE4E8E">
        <w:t>"</w:t>
      </w:r>
      <w:r w:rsidR="0054092A" w:rsidRPr="00CE4E8E">
        <w:t>,</w:t>
      </w:r>
      <w:r w:rsidRPr="00CE4E8E">
        <w:t>"</w:t>
      </w:r>
      <w:r w:rsidR="0054092A" w:rsidRPr="00CE4E8E">
        <w:t>costofadditionalparking</w:t>
      </w:r>
      <w:r w:rsidRPr="00CE4E8E">
        <w:t>"</w:t>
      </w:r>
      <w:r w:rsidR="00862B99" w:rsidRPr="00CE4E8E">
        <w:t>: "</w:t>
      </w:r>
      <w:r w:rsidR="0054092A" w:rsidRPr="00CE4E8E">
        <w:t>1000</w:t>
      </w:r>
      <w:r w:rsidRPr="00CE4E8E">
        <w:t>"</w:t>
      </w:r>
      <w:r w:rsidR="0054092A" w:rsidRPr="00CE4E8E">
        <w:t xml:space="preserve">, </w:t>
      </w:r>
      <w:r w:rsidRPr="00CE4E8E">
        <w:t>"</w:t>
      </w:r>
      <w:proofErr w:type="spellStart"/>
      <w:r w:rsidR="0054092A" w:rsidRPr="00CE4E8E">
        <w:t>costofadditionalstorage</w:t>
      </w:r>
      <w:proofErr w:type="spellEnd"/>
      <w:r w:rsidRPr="00CE4E8E">
        <w:t>"</w:t>
      </w:r>
      <w:r w:rsidR="00862B99" w:rsidRPr="00CE4E8E">
        <w:t>: "</w:t>
      </w:r>
      <w:r w:rsidR="0054092A" w:rsidRPr="00CE4E8E">
        <w:t>1500</w:t>
      </w:r>
      <w:r w:rsidRPr="00CE4E8E">
        <w:t>"</w:t>
      </w:r>
      <w:r w:rsidR="0054092A" w:rsidRPr="00CE4E8E">
        <w:t>,</w:t>
      </w:r>
      <w:r w:rsidR="00340F5A" w:rsidRPr="00CE4E8E">
        <w:t xml:space="preserve"> </w:t>
      </w:r>
      <w:r w:rsidRPr="00CE4E8E">
        <w:t>"</w:t>
      </w:r>
      <w:proofErr w:type="spellStart"/>
      <w:r w:rsidR="00340F5A" w:rsidRPr="00CE4E8E">
        <w:t>maxparkingspots</w:t>
      </w:r>
      <w:proofErr w:type="spellEnd"/>
      <w:r w:rsidRPr="00CE4E8E">
        <w:t>"</w:t>
      </w:r>
      <w:r w:rsidR="00862B99" w:rsidRPr="00CE4E8E">
        <w:t>: "</w:t>
      </w:r>
      <w:r w:rsidR="00340F5A" w:rsidRPr="00CE4E8E">
        <w:t>1</w:t>
      </w:r>
      <w:r w:rsidRPr="00CE4E8E">
        <w:t>"</w:t>
      </w:r>
      <w:r w:rsidR="00340F5A" w:rsidRPr="00CE4E8E">
        <w:t>,</w:t>
      </w:r>
      <w:r w:rsidR="00E10C7E">
        <w:t xml:space="preserve"> </w:t>
      </w:r>
      <w:r w:rsidRPr="00CE4E8E">
        <w:t>"</w:t>
      </w:r>
      <w:proofErr w:type="spellStart"/>
      <w:r w:rsidR="00340F5A" w:rsidRPr="00CE4E8E">
        <w:t>maxstoragelockers</w:t>
      </w:r>
      <w:proofErr w:type="spellEnd"/>
      <w:r w:rsidRPr="00CE4E8E">
        <w:t>"</w:t>
      </w:r>
      <w:r w:rsidR="00862B99" w:rsidRPr="00CE4E8E">
        <w:t>: "</w:t>
      </w:r>
      <w:r w:rsidR="00340F5A" w:rsidRPr="00CE4E8E">
        <w:t>2</w:t>
      </w:r>
      <w:r w:rsidRPr="00CE4E8E">
        <w:t>"</w:t>
      </w:r>
      <w:r w:rsidR="004E7C6A" w:rsidRPr="00CE4E8E">
        <w:t xml:space="preserve">, </w:t>
      </w:r>
      <w:r w:rsidRPr="00CE4E8E">
        <w:t>"</w:t>
      </w:r>
      <w:r w:rsidR="004E7C6A" w:rsidRPr="00CE4E8E">
        <w:t>status</w:t>
      </w:r>
      <w:r w:rsidRPr="00CE4E8E">
        <w:t>"</w:t>
      </w:r>
      <w:r w:rsidR="00862B99" w:rsidRPr="00CE4E8E">
        <w:t>: "</w:t>
      </w:r>
      <w:r w:rsidR="004E7C6A" w:rsidRPr="00CE4E8E">
        <w:t>available</w:t>
      </w:r>
      <w:r w:rsidRPr="00CE4E8E">
        <w:t>"</w:t>
      </w:r>
      <w:r w:rsidR="004E7C6A" w:rsidRPr="00CE4E8E">
        <w:t>,</w:t>
      </w:r>
      <w:r w:rsidR="00E10C7E">
        <w:t xml:space="preserve"> </w:t>
      </w:r>
      <w:r w:rsidRPr="00CE4E8E">
        <w:t>"</w:t>
      </w:r>
      <w:proofErr w:type="spellStart"/>
      <w:r w:rsidR="004E7C6A" w:rsidRPr="00CE4E8E">
        <w:t>suitenumber</w:t>
      </w:r>
      <w:proofErr w:type="spellEnd"/>
      <w:r w:rsidRPr="00CE4E8E">
        <w:t>"</w:t>
      </w:r>
      <w:r w:rsidR="00862B99" w:rsidRPr="00CE4E8E">
        <w:t>: "</w:t>
      </w:r>
      <w:r w:rsidR="004E7C6A" w:rsidRPr="00CE4E8E">
        <w:t>101</w:t>
      </w:r>
      <w:r w:rsidRPr="00CE4E8E">
        <w:t>"</w:t>
      </w:r>
      <w:r w:rsidR="004E7C6A" w:rsidRPr="00CE4E8E">
        <w:t>,</w:t>
      </w:r>
      <w:r w:rsidR="00E10C7E">
        <w:t xml:space="preserve"> </w:t>
      </w:r>
      <w:r w:rsidRPr="00CE4E8E">
        <w:t>"</w:t>
      </w:r>
      <w:proofErr w:type="spellStart"/>
      <w:r w:rsidR="004E7C6A" w:rsidRPr="00CE4E8E">
        <w:t>ceilingheightinfeet</w:t>
      </w:r>
      <w:proofErr w:type="spellEnd"/>
      <w:r w:rsidRPr="00CE4E8E">
        <w:t>"</w:t>
      </w:r>
      <w:r w:rsidR="004E7C6A" w:rsidRPr="00CE4E8E">
        <w:t>:</w:t>
      </w:r>
      <w:r w:rsidR="00585607" w:rsidRPr="00CE4E8E">
        <w:t xml:space="preserve"> </w:t>
      </w:r>
      <w:r w:rsidRPr="00CE4E8E">
        <w:t>"</w:t>
      </w:r>
      <w:r w:rsidR="004E7C6A" w:rsidRPr="00CE4E8E">
        <w:t>9</w:t>
      </w:r>
      <w:r w:rsidRPr="00CE4E8E">
        <w:t>"</w:t>
      </w:r>
      <w:r w:rsidR="004E7C6A" w:rsidRPr="00CE4E8E">
        <w:t xml:space="preserve">, </w:t>
      </w:r>
      <w:r w:rsidRPr="00CE4E8E">
        <w:t>"</w:t>
      </w:r>
      <w:proofErr w:type="spellStart"/>
      <w:r w:rsidR="004E7C6A" w:rsidRPr="00CE4E8E">
        <w:t>legalsuitenumber</w:t>
      </w:r>
      <w:proofErr w:type="spellEnd"/>
      <w:r w:rsidRPr="00CE4E8E">
        <w:t>"</w:t>
      </w:r>
      <w:r w:rsidR="00862B99" w:rsidRPr="00CE4E8E">
        <w:t>: "</w:t>
      </w:r>
      <w:r w:rsidR="004E7C6A" w:rsidRPr="00CE4E8E">
        <w:t>9</w:t>
      </w:r>
      <w:r w:rsidRPr="00CE4E8E">
        <w:t>"</w:t>
      </w:r>
    </w:p>
    <w:p w:rsidR="001F4013" w:rsidRPr="00CE4E8E" w:rsidRDefault="0054092A" w:rsidP="00CE4E8E">
      <w:pPr>
        <w:pStyle w:val="Code"/>
      </w:pPr>
      <w:r w:rsidRPr="00CE4E8E">
        <w:t>}</w:t>
      </w:r>
    </w:p>
    <w:p w:rsidR="008B0EA1" w:rsidRPr="00A22F89" w:rsidRDefault="003373A9" w:rsidP="008B0EA1">
      <w:pPr>
        <w:pStyle w:val="Heading5"/>
        <w:numPr>
          <w:ilvl w:val="4"/>
          <w:numId w:val="0"/>
        </w:numPr>
        <w:spacing w:line="360" w:lineRule="auto"/>
      </w:pPr>
      <w:r>
        <w:t xml:space="preserve">Data structure </w:t>
      </w:r>
    </w:p>
    <w:p w:rsidR="00BD2101" w:rsidRPr="00A22F89" w:rsidRDefault="00BD2101" w:rsidP="00DF11DC">
      <w:pPr>
        <w:pStyle w:val="Code"/>
        <w:keepNext/>
      </w:pPr>
      <w:r w:rsidRPr="00A22F89">
        <w:t>{</w:t>
      </w:r>
    </w:p>
    <w:p w:rsidR="00BD2101" w:rsidRPr="00A22F89" w:rsidRDefault="000841B9" w:rsidP="008B0EA1">
      <w:pPr>
        <w:pStyle w:val="Code"/>
        <w:ind w:left="360"/>
      </w:pPr>
      <w:r>
        <w:t>"</w:t>
      </w:r>
      <w:r w:rsidR="00BD2101" w:rsidRPr="00A22F89">
        <w:t>type</w:t>
      </w:r>
      <w:r>
        <w:t>"</w:t>
      </w:r>
      <w:r w:rsidR="00702790">
        <w:t>: "</w:t>
      </w:r>
      <w:r w:rsidR="00BD2101" w:rsidRPr="00A22F89">
        <w:t>object</w:t>
      </w:r>
      <w:r>
        <w:t>"</w:t>
      </w:r>
      <w:r w:rsidR="00BD2101" w:rsidRPr="00A22F89">
        <w:t>,</w:t>
      </w:r>
    </w:p>
    <w:p w:rsidR="00BD2101" w:rsidRPr="00A22F89" w:rsidRDefault="000841B9" w:rsidP="008B0EA1">
      <w:pPr>
        <w:pStyle w:val="Code"/>
        <w:ind w:left="360"/>
      </w:pPr>
      <w:r>
        <w:t>"</w:t>
      </w:r>
      <w:r w:rsidR="00BD2101" w:rsidRPr="00A22F89">
        <w:t>properties</w:t>
      </w:r>
      <w:r>
        <w:t>"</w:t>
      </w:r>
      <w:r w:rsidR="000603B1">
        <w:t>: {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unitid</w:t>
      </w:r>
      <w:proofErr w:type="spellEnd"/>
      <w:r>
        <w:t>"</w:t>
      </w:r>
      <w:r w:rsidR="000603B1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unitnumber</w:t>
      </w:r>
      <w:proofErr w:type="spellEnd"/>
      <w:r>
        <w:t>"</w:t>
      </w:r>
      <w:r w:rsidR="000603B1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modelid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9D31DC" w:rsidRPr="00A22F89" w:rsidRDefault="009D31DC" w:rsidP="009D31DC">
      <w:pPr>
        <w:pStyle w:val="Code"/>
        <w:ind w:left="720"/>
      </w:pPr>
      <w:r>
        <w:t>"</w:t>
      </w:r>
      <w:proofErr w:type="spellStart"/>
      <w:r w:rsidRPr="00A22F89">
        <w:t>model</w:t>
      </w:r>
      <w:r>
        <w:t>name</w:t>
      </w:r>
      <w:proofErr w:type="spellEnd"/>
      <w:r>
        <w:t>": {"</w:t>
      </w:r>
      <w:r w:rsidRPr="00A22F89">
        <w:t>type</w:t>
      </w:r>
      <w:r>
        <w:t>"</w:t>
      </w:r>
      <w:r w:rsidRPr="00A22F89">
        <w:t xml:space="preserve">: </w:t>
      </w:r>
      <w:r>
        <w:t>"</w:t>
      </w:r>
      <w:r w:rsidRPr="00A22F89">
        <w:t>string</w:t>
      </w:r>
      <w:r>
        <w:t>"</w:t>
      </w:r>
      <w:r w:rsidRPr="00A22F89">
        <w:t>},</w:t>
      </w:r>
    </w:p>
    <w:p w:rsidR="009D31DC" w:rsidRPr="00A22F89" w:rsidRDefault="009D31DC" w:rsidP="009D31DC">
      <w:pPr>
        <w:pStyle w:val="Code"/>
        <w:ind w:left="720"/>
      </w:pPr>
      <w:r>
        <w:t>"</w:t>
      </w:r>
      <w:proofErr w:type="spellStart"/>
      <w:r>
        <w:t>phase</w:t>
      </w:r>
      <w:r w:rsidRPr="00A22F89">
        <w:t>id</w:t>
      </w:r>
      <w:proofErr w:type="spellEnd"/>
      <w:r>
        <w:t>": {"</w:t>
      </w:r>
      <w:r w:rsidRPr="00A22F89">
        <w:t>type</w:t>
      </w:r>
      <w:r>
        <w:t>"</w:t>
      </w:r>
      <w:r w:rsidRPr="00A22F89">
        <w:t xml:space="preserve">: </w:t>
      </w:r>
      <w:r>
        <w:t>"</w:t>
      </w:r>
      <w:r w:rsidRPr="00A22F89">
        <w:t>string</w:t>
      </w:r>
      <w:r>
        <w:t>"</w:t>
      </w:r>
      <w:r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r w:rsidR="00BD2101" w:rsidRPr="00A22F89">
        <w:t>floor</w:t>
      </w:r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r w:rsidR="00BD2101" w:rsidRPr="00A22F89">
        <w:t>direction</w:t>
      </w:r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areainsquarefeet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r w:rsidR="00BD2101" w:rsidRPr="00A22F89">
        <w:t>notes</w:t>
      </w:r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baseprice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mintenancefee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parkingspotsincluded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storagelockersincluded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costofadditionalparking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costofadditionalstorage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maxparkingspots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maxstoragelockers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r w:rsidR="00BD2101" w:rsidRPr="00A22F89">
        <w:t>status</w:t>
      </w:r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suitenumber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ceilingheightinfeet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2D4990" w:rsidRPr="00A22F89">
        <w:t>},</w:t>
      </w:r>
    </w:p>
    <w:p w:rsidR="00BD2101" w:rsidRPr="00A22F89" w:rsidRDefault="000841B9" w:rsidP="008B0EA1">
      <w:pPr>
        <w:pStyle w:val="Code"/>
        <w:ind w:left="720"/>
      </w:pPr>
      <w:r>
        <w:t>"</w:t>
      </w:r>
      <w:proofErr w:type="spellStart"/>
      <w:r w:rsidR="00BD2101" w:rsidRPr="00A22F89">
        <w:t>legalsuitenumber</w:t>
      </w:r>
      <w:proofErr w:type="spellEnd"/>
      <w:r>
        <w:t>"</w:t>
      </w:r>
      <w:r w:rsidR="000053A9">
        <w:t>: {</w:t>
      </w:r>
      <w:r>
        <w:t>"</w:t>
      </w:r>
      <w:r w:rsidR="00BD2101" w:rsidRPr="00A22F89">
        <w:t>type</w:t>
      </w:r>
      <w:r>
        <w:t>"</w:t>
      </w:r>
      <w:r w:rsidR="00BD2101" w:rsidRPr="00A22F89">
        <w:t xml:space="preserve">: </w:t>
      </w:r>
      <w:r>
        <w:t>"</w:t>
      </w:r>
      <w:r w:rsidR="00BD2101" w:rsidRPr="00A22F89">
        <w:t>string</w:t>
      </w:r>
      <w:r>
        <w:t>"</w:t>
      </w:r>
      <w:r w:rsidR="00BD2101" w:rsidRPr="00A22F89">
        <w:t>}</w:t>
      </w:r>
    </w:p>
    <w:p w:rsidR="00BD2101" w:rsidRPr="00A22F89" w:rsidRDefault="00BD2101" w:rsidP="008B0EA1">
      <w:pPr>
        <w:pStyle w:val="Code"/>
        <w:ind w:left="360"/>
      </w:pPr>
      <w:r w:rsidRPr="00A22F89">
        <w:t>}</w:t>
      </w:r>
    </w:p>
    <w:p w:rsidR="00BD2101" w:rsidRDefault="00BD2101" w:rsidP="008B0EA1">
      <w:pPr>
        <w:pStyle w:val="Code"/>
      </w:pPr>
      <w:r w:rsidRPr="00A22F89">
        <w:t>}</w:t>
      </w:r>
    </w:p>
    <w:p w:rsidR="00D136C5" w:rsidRDefault="00D136C5" w:rsidP="00D136C5">
      <w:pPr>
        <w:pStyle w:val="Heading2"/>
        <w:spacing w:line="360" w:lineRule="auto"/>
        <w:rPr>
          <w:ins w:id="114" w:author="Author"/>
        </w:rPr>
      </w:pPr>
      <w:bookmarkStart w:id="115" w:name="_Toc398909798"/>
      <w:r>
        <w:t>PUT</w:t>
      </w:r>
      <w:r w:rsidRPr="00A22F89">
        <w:t>/</w:t>
      </w:r>
      <w:r>
        <w:t>worksheet</w:t>
      </w:r>
      <w:r w:rsidR="00C63841">
        <w:t>s</w:t>
      </w:r>
      <w:bookmarkEnd w:id="115"/>
    </w:p>
    <w:p w:rsidR="00AD19F3" w:rsidRPr="00AD19F3" w:rsidRDefault="00AD19F3" w:rsidP="00AD19F3">
      <w:pPr>
        <w:pStyle w:val="BodyTextKwn"/>
      </w:pPr>
      <w:ins w:id="116" w:author="Author">
        <w:r>
          <w:t>@@ TBD how the information will be sent – assume three data structures for now. Frank to investigate upon getting access to Union's staging server.</w:t>
        </w:r>
      </w:ins>
    </w:p>
    <w:p w:rsidR="00D136C5" w:rsidRPr="00A22F89" w:rsidRDefault="00D136C5" w:rsidP="00D136C5">
      <w:pPr>
        <w:pStyle w:val="BodyTextKwn"/>
      </w:pPr>
      <w:r>
        <w:t>Creates sales information in PMS based on worksheet submission.</w:t>
      </w:r>
    </w:p>
    <w:p w:rsidR="00D136C5" w:rsidRPr="00A22F89" w:rsidRDefault="00D136C5" w:rsidP="00D136C5">
      <w:pPr>
        <w:pStyle w:val="Heading5"/>
        <w:numPr>
          <w:ilvl w:val="4"/>
          <w:numId w:val="0"/>
        </w:numPr>
        <w:spacing w:line="360" w:lineRule="auto"/>
      </w:pPr>
      <w:r w:rsidRPr="00A22F89">
        <w:t>URL</w:t>
      </w:r>
    </w:p>
    <w:p w:rsidR="00D136C5" w:rsidRPr="00A22F89" w:rsidRDefault="00D136C5" w:rsidP="00D136C5">
      <w:pPr>
        <w:pStyle w:val="BodyText"/>
        <w:spacing w:line="360" w:lineRule="auto"/>
      </w:pPr>
      <w:r w:rsidRPr="00A22F89">
        <w:t>https://</w:t>
      </w:r>
      <w:r>
        <w:t>www.bakersales.info/BakerPublic/api</w:t>
      </w:r>
      <w:r w:rsidRPr="00A22F89">
        <w:t>/</w:t>
      </w:r>
      <w:r>
        <w:t>worksheet</w:t>
      </w:r>
      <w:r w:rsidR="00C63841">
        <w:t>s</w:t>
      </w:r>
    </w:p>
    <w:p w:rsidR="00D136C5" w:rsidRDefault="00D136C5" w:rsidP="00D136C5">
      <w:pPr>
        <w:pStyle w:val="Heading5"/>
        <w:numPr>
          <w:ilvl w:val="4"/>
          <w:numId w:val="0"/>
        </w:numPr>
        <w:spacing w:line="360" w:lineRule="auto"/>
      </w:pPr>
      <w:r>
        <w:t>Data structure</w:t>
      </w:r>
      <w:r w:rsidR="005D5BF5">
        <w:t>: Worksheet</w:t>
      </w:r>
    </w:p>
    <w:p w:rsidR="00D136C5" w:rsidRPr="00414969" w:rsidRDefault="00D136C5" w:rsidP="00414969">
      <w:pPr>
        <w:pStyle w:val="Code"/>
      </w:pPr>
      <w:r w:rsidRPr="00414969">
        <w:t>{</w:t>
      </w:r>
    </w:p>
    <w:p w:rsidR="00D136C5" w:rsidRPr="00414969" w:rsidRDefault="00D136C5" w:rsidP="00414969">
      <w:pPr>
        <w:pStyle w:val="Code"/>
        <w:ind w:left="360"/>
      </w:pPr>
      <w:r w:rsidRPr="00414969">
        <w:t>"type": "object",</w:t>
      </w:r>
    </w:p>
    <w:p w:rsidR="00D136C5" w:rsidRPr="00414969" w:rsidRDefault="00D136C5" w:rsidP="00414969">
      <w:pPr>
        <w:pStyle w:val="Code"/>
        <w:ind w:left="360"/>
      </w:pPr>
      <w:r w:rsidRPr="00414969">
        <w:t>"properties": {</w:t>
      </w:r>
    </w:p>
    <w:p w:rsidR="00D136C5" w:rsidRPr="00414969" w:rsidRDefault="001C5BEE" w:rsidP="00414969">
      <w:pPr>
        <w:pStyle w:val="Code"/>
        <w:ind w:left="720"/>
        <w:rPr>
          <w:rStyle w:val="Comment"/>
        </w:rPr>
      </w:pPr>
      <w:r w:rsidRPr="001C5BEE">
        <w:rPr>
          <w:rPrChange w:id="117" w:author="Author">
            <w:rPr>
              <w:rStyle w:val="Comment"/>
              <w:rFonts w:ascii="Cambria" w:hAnsi="Cambria"/>
              <w:szCs w:val="20"/>
            </w:rPr>
          </w:rPrChange>
        </w:rPr>
        <w:t>"status</w:t>
      </w:r>
      <w:r w:rsidR="001715E0">
        <w:t>"</w:t>
      </w:r>
      <w:r w:rsidRPr="001C5BEE">
        <w:rPr>
          <w:rPrChange w:id="118" w:author="Author">
            <w:rPr>
              <w:rStyle w:val="Comment"/>
              <w:rFonts w:ascii="Cambria" w:hAnsi="Cambria"/>
              <w:szCs w:val="20"/>
            </w:rPr>
          </w:rPrChange>
        </w:rPr>
        <w:t>: {"type": "string"},</w:t>
      </w:r>
      <w:r w:rsidR="00A62976">
        <w:t xml:space="preserve"> </w:t>
      </w:r>
      <w:ins w:id="119" w:author="Author">
        <w:r w:rsidR="005D5BF5">
          <w:t>// ignore</w:t>
        </w:r>
      </w:ins>
    </w:p>
    <w:p w:rsidR="00D136C5" w:rsidRPr="006C49F6" w:rsidRDefault="00C31913" w:rsidP="00414969">
      <w:pPr>
        <w:pStyle w:val="Code"/>
        <w:ind w:left="720"/>
        <w:rPr>
          <w:rStyle w:val="Comment"/>
        </w:rPr>
      </w:pPr>
      <w:r w:rsidRPr="00414969">
        <w:t>"</w:t>
      </w:r>
      <w:proofErr w:type="spellStart"/>
      <w:r w:rsidR="00D136C5" w:rsidRPr="00414969">
        <w:t>selected_unit</w:t>
      </w:r>
      <w:proofErr w:type="spellEnd"/>
      <w:r w:rsidR="001715E0">
        <w:t>"</w:t>
      </w:r>
      <w:r w:rsidR="00D136C5" w:rsidRPr="00414969">
        <w:t>: {"type": "string"},</w:t>
      </w:r>
      <w:r w:rsidR="006C49F6">
        <w:t xml:space="preserve"> </w:t>
      </w:r>
      <w:ins w:id="120" w:author="Author">
        <w:r w:rsidR="005D5BF5" w:rsidRPr="00AD19F3">
          <w:t>// unit ID</w:t>
        </w:r>
      </w:ins>
    </w:p>
    <w:p w:rsidR="00D136C5" w:rsidRPr="00414969" w:rsidDel="00BD0335" w:rsidRDefault="001C5BEE" w:rsidP="00414969">
      <w:pPr>
        <w:pStyle w:val="Code"/>
        <w:ind w:left="720"/>
        <w:rPr>
          <w:del w:id="121" w:author="Author"/>
        </w:rPr>
      </w:pPr>
      <w:del w:id="122" w:author="Author">
        <w:r w:rsidRPr="001C5BEE" w:rsidDel="00BD0335">
          <w:rPr>
            <w:rPrChange w:id="123" w:author="Author">
              <w:rPr>
                <w:rStyle w:val="Comment"/>
                <w:rFonts w:ascii="Cambria" w:hAnsi="Cambria"/>
                <w:szCs w:val="20"/>
              </w:rPr>
            </w:rPrChange>
          </w:rPr>
          <w:delText>"</w:delText>
        </w:r>
        <w:r w:rsidR="00D136C5" w:rsidRPr="00414969" w:rsidDel="00BD0335">
          <w:delText>is_accepted</w:delText>
        </w:r>
        <w:r w:rsidR="001715E0" w:rsidDel="00BD0335">
          <w:delText>":</w:delText>
        </w:r>
        <w:r w:rsidR="00D136C5" w:rsidRPr="00414969" w:rsidDel="00BD0335">
          <w:delText> {"type": "string"},</w:delText>
        </w:r>
        <w:r w:rsidR="006C49F6" w:rsidDel="00BD0335">
          <w:delText xml:space="preserve"> </w:delText>
        </w:r>
      </w:del>
      <w:ins w:id="124" w:author="Author">
        <w:del w:id="125" w:author="Author">
          <w:r w:rsidR="005D5BF5" w:rsidDel="00BD0335">
            <w:rPr>
              <w:rStyle w:val="Comment"/>
            </w:rPr>
            <w:delText>// ignore</w:delText>
          </w:r>
        </w:del>
      </w:ins>
    </w:p>
    <w:p w:rsidR="00D136C5" w:rsidRPr="00414969" w:rsidRDefault="001C5BEE" w:rsidP="00414969">
      <w:pPr>
        <w:pStyle w:val="Code"/>
        <w:ind w:left="720"/>
      </w:pPr>
      <w:r w:rsidRPr="001C5BEE">
        <w:rPr>
          <w:rPrChange w:id="126" w:author="Author">
            <w:rPr>
              <w:rStyle w:val="Comment"/>
              <w:rFonts w:ascii="Cambria" w:hAnsi="Cambria"/>
              <w:szCs w:val="20"/>
            </w:rPr>
          </w:rPrChange>
        </w:rPr>
        <w:t>"</w:t>
      </w:r>
      <w:proofErr w:type="spellStart"/>
      <w:r w:rsidR="00D136C5" w:rsidRPr="00414969">
        <w:t>end_user_investor</w:t>
      </w:r>
      <w:proofErr w:type="spellEnd"/>
      <w:r w:rsidR="001715E0">
        <w:t>":</w:t>
      </w:r>
      <w:r w:rsidR="00D136C5" w:rsidRPr="00414969">
        <w:t> {"type": "string"},</w:t>
      </w:r>
    </w:p>
    <w:p w:rsidR="00D136C5" w:rsidRPr="00414969" w:rsidDel="00BD0335" w:rsidRDefault="00C31913" w:rsidP="00414969">
      <w:pPr>
        <w:pStyle w:val="Code"/>
        <w:ind w:left="720"/>
        <w:rPr>
          <w:del w:id="127" w:author="Author"/>
        </w:rPr>
      </w:pPr>
      <w:del w:id="128" w:author="Author">
        <w:r w:rsidRPr="00414969" w:rsidDel="00BD0335">
          <w:delText>"</w:delText>
        </w:r>
        <w:r w:rsidR="00D136C5" w:rsidRPr="00414969" w:rsidDel="00BD0335">
          <w:delText>lockers</w:delText>
        </w:r>
        <w:r w:rsidR="001715E0" w:rsidDel="00BD0335">
          <w:delText>":</w:delText>
        </w:r>
        <w:r w:rsidR="00D136C5" w:rsidRPr="00414969" w:rsidDel="00BD0335">
          <w:delText> {"type": "string"},</w:delText>
        </w:r>
      </w:del>
    </w:p>
    <w:p w:rsidR="00D136C5" w:rsidRPr="00414969" w:rsidDel="00BD0335" w:rsidRDefault="00C31913" w:rsidP="00414969">
      <w:pPr>
        <w:pStyle w:val="Code"/>
        <w:ind w:left="720"/>
        <w:rPr>
          <w:del w:id="129" w:author="Author"/>
        </w:rPr>
      </w:pPr>
      <w:r w:rsidRPr="00414969">
        <w:t>"</w:t>
      </w:r>
      <w:r w:rsidR="00D136C5" w:rsidRPr="00414969">
        <w:t>profession</w:t>
      </w:r>
      <w:r w:rsidR="001715E0">
        <w:t>":</w:t>
      </w:r>
      <w:r w:rsidR="00D136C5" w:rsidRPr="00414969">
        <w:t> {"type": "string"},</w:t>
      </w:r>
    </w:p>
    <w:p w:rsidR="00D136C5" w:rsidRPr="00414969" w:rsidDel="00BD0335" w:rsidRDefault="00C31913" w:rsidP="00414969">
      <w:pPr>
        <w:pStyle w:val="Code"/>
        <w:ind w:left="720"/>
        <w:rPr>
          <w:del w:id="130" w:author="Author"/>
        </w:rPr>
      </w:pPr>
      <w:del w:id="131" w:author="Author">
        <w:r w:rsidRPr="00414969" w:rsidDel="00BD0335">
          <w:delText>"</w:delText>
        </w:r>
        <w:r w:rsidR="00D136C5" w:rsidRPr="00414969" w:rsidDel="00BD0335">
          <w:delText>parking_spots</w:delText>
        </w:r>
        <w:r w:rsidR="001715E0" w:rsidDel="00BD0335">
          <w:delText>":</w:delText>
        </w:r>
        <w:r w:rsidR="00D136C5" w:rsidRPr="00414969" w:rsidDel="00BD0335">
          <w:delText> {"type": "string"},</w:delText>
        </w:r>
      </w:del>
    </w:p>
    <w:p w:rsidR="00D136C5" w:rsidRPr="00414969" w:rsidRDefault="00C31913" w:rsidP="00BD0335">
      <w:pPr>
        <w:pStyle w:val="Code"/>
        <w:ind w:left="720"/>
      </w:pPr>
      <w:del w:id="132" w:author="Author">
        <w:r w:rsidRPr="00414969" w:rsidDel="00BD0335">
          <w:delText>"</w:delText>
        </w:r>
        <w:r w:rsidR="00D136C5" w:rsidRPr="00414969" w:rsidDel="00BD0335">
          <w:delText>completed_date</w:delText>
        </w:r>
        <w:r w:rsidR="001715E0" w:rsidDel="00BD0335">
          <w:delText>":</w:delText>
        </w:r>
        <w:r w:rsidR="00D136C5" w:rsidRPr="00414969" w:rsidDel="00BD0335">
          <w:delText> {"type": "string"},</w:delText>
        </w:r>
      </w:del>
    </w:p>
    <w:p w:rsidR="00D136C5" w:rsidRPr="00414969" w:rsidRDefault="00C31913" w:rsidP="00414969">
      <w:pPr>
        <w:pStyle w:val="Code"/>
        <w:ind w:left="720"/>
      </w:pPr>
      <w:r w:rsidRPr="00414969">
        <w:t>"</w:t>
      </w:r>
      <w:proofErr w:type="spellStart"/>
      <w:r w:rsidR="00D136C5" w:rsidRPr="00414969">
        <w:t>marital_status</w:t>
      </w:r>
      <w:proofErr w:type="spellEnd"/>
      <w:r w:rsidR="001715E0">
        <w:t>":</w:t>
      </w:r>
      <w:r w:rsidR="00D136C5" w:rsidRPr="00414969">
        <w:t> {"type": "string"},</w:t>
      </w:r>
    </w:p>
    <w:p w:rsidR="00D136C5" w:rsidRPr="00414969" w:rsidRDefault="00C31913" w:rsidP="00414969">
      <w:pPr>
        <w:pStyle w:val="Code"/>
        <w:ind w:left="720"/>
      </w:pPr>
      <w:r w:rsidRPr="00414969">
        <w:t>"</w:t>
      </w:r>
      <w:proofErr w:type="spellStart"/>
      <w:r w:rsidR="00D136C5" w:rsidRPr="00414969">
        <w:t>register_online</w:t>
      </w:r>
      <w:proofErr w:type="spellEnd"/>
      <w:r w:rsidR="001715E0">
        <w:t>":</w:t>
      </w:r>
      <w:r w:rsidR="00D136C5" w:rsidRPr="00414969">
        <w:t> {"type": "string"},</w:t>
      </w:r>
    </w:p>
    <w:p w:rsidR="00D136C5" w:rsidRPr="00414969" w:rsidDel="00BD0335" w:rsidRDefault="00C31913" w:rsidP="00414969">
      <w:pPr>
        <w:pStyle w:val="Code"/>
        <w:ind w:left="720"/>
        <w:rPr>
          <w:del w:id="133" w:author="Author"/>
        </w:rPr>
      </w:pPr>
      <w:del w:id="134" w:author="Author">
        <w:r w:rsidRPr="00414969" w:rsidDel="00BD0335">
          <w:delText>"</w:delText>
        </w:r>
        <w:r w:rsidR="00D136C5" w:rsidRPr="00414969" w:rsidDel="00BD0335">
          <w:delText>agent_id</w:delText>
        </w:r>
        <w:r w:rsidR="001715E0" w:rsidDel="00BD0335">
          <w:delText>":</w:delText>
        </w:r>
        <w:r w:rsidR="00D136C5" w:rsidRPr="00414969" w:rsidDel="00BD0335">
          <w:delText> {"type": "string"},</w:delText>
        </w:r>
        <w:r w:rsidR="00A62976" w:rsidDel="00BD0335">
          <w:delText xml:space="preserve"> </w:delText>
        </w:r>
      </w:del>
      <w:ins w:id="135" w:author="Author">
        <w:del w:id="136" w:author="Author">
          <w:r w:rsidR="005D5BF5" w:rsidDel="00BD0335">
            <w:delText>// ignore?</w:delText>
          </w:r>
        </w:del>
      </w:ins>
    </w:p>
    <w:p w:rsidR="00D136C5" w:rsidRPr="00414969" w:rsidDel="00BD0335" w:rsidRDefault="00C31913" w:rsidP="00414969">
      <w:pPr>
        <w:pStyle w:val="Code"/>
        <w:ind w:left="720"/>
        <w:rPr>
          <w:del w:id="137" w:author="Author"/>
        </w:rPr>
      </w:pPr>
      <w:del w:id="138" w:author="Author">
        <w:r w:rsidRPr="00414969" w:rsidDel="00BD0335">
          <w:delText>"</w:delText>
        </w:r>
        <w:r w:rsidR="00D136C5" w:rsidRPr="00414969" w:rsidDel="00BD0335">
          <w:delText>passport</w:delText>
        </w:r>
        <w:r w:rsidR="001715E0" w:rsidDel="00BD0335">
          <w:delText>":</w:delText>
        </w:r>
        <w:r w:rsidR="00D136C5" w:rsidRPr="00414969" w:rsidDel="00BD0335">
          <w:delText> {"type": "string"},</w:delText>
        </w:r>
      </w:del>
    </w:p>
    <w:p w:rsidR="00D136C5" w:rsidRPr="00414969" w:rsidRDefault="00C31913" w:rsidP="00414969">
      <w:pPr>
        <w:pStyle w:val="Code"/>
        <w:ind w:left="720"/>
      </w:pPr>
      <w:r w:rsidRPr="00414969">
        <w:t>"</w:t>
      </w:r>
      <w:r w:rsidR="00D136C5" w:rsidRPr="00414969">
        <w:t>nationality</w:t>
      </w:r>
      <w:r w:rsidR="001715E0">
        <w:t>":</w:t>
      </w:r>
      <w:r w:rsidR="00D136C5" w:rsidRPr="00414969">
        <w:t> {"type": "string"},</w:t>
      </w:r>
    </w:p>
    <w:p w:rsidR="0005667C" w:rsidRPr="00414969" w:rsidRDefault="0005667C" w:rsidP="0005667C">
      <w:pPr>
        <w:pStyle w:val="Code"/>
        <w:ind w:left="720"/>
      </w:pPr>
      <w:r w:rsidRPr="00414969">
        <w:t>"dependents</w:t>
      </w:r>
      <w:r>
        <w:t>":</w:t>
      </w:r>
      <w:r w:rsidRPr="00414969">
        <w:t> {"type": "string"},</w:t>
      </w:r>
    </w:p>
    <w:p w:rsidR="00D136C5" w:rsidRPr="00414969" w:rsidRDefault="00C31913" w:rsidP="00414969">
      <w:pPr>
        <w:pStyle w:val="Code"/>
        <w:ind w:left="720"/>
      </w:pPr>
      <w:r w:rsidRPr="00414969">
        <w:t>"</w:t>
      </w:r>
      <w:proofErr w:type="spellStart"/>
      <w:r w:rsidR="00D136C5" w:rsidRPr="00414969">
        <w:t>dependents_ages</w:t>
      </w:r>
      <w:proofErr w:type="spellEnd"/>
      <w:r w:rsidR="001715E0">
        <w:t>":</w:t>
      </w:r>
      <w:r w:rsidR="00D136C5" w:rsidRPr="00414969">
        <w:t> {"type": "string"},</w:t>
      </w:r>
    </w:p>
    <w:p w:rsidR="00D136C5" w:rsidRPr="00414969" w:rsidRDefault="00C31913" w:rsidP="00414969">
      <w:pPr>
        <w:pStyle w:val="Code"/>
        <w:ind w:left="720"/>
      </w:pPr>
      <w:r w:rsidRPr="00414969">
        <w:t>"</w:t>
      </w:r>
      <w:proofErr w:type="spellStart"/>
      <w:r w:rsidR="00D136C5" w:rsidRPr="00414969">
        <w:t>hear_about_us</w:t>
      </w:r>
      <w:proofErr w:type="spellEnd"/>
      <w:r w:rsidR="001715E0">
        <w:t>":</w:t>
      </w:r>
      <w:r w:rsidR="00D136C5" w:rsidRPr="00414969">
        <w:t> {"type": "string"},</w:t>
      </w:r>
    </w:p>
    <w:p w:rsidR="00A311EB" w:rsidRPr="00414969" w:rsidDel="00BD0335" w:rsidRDefault="00C31913" w:rsidP="00BD0335">
      <w:pPr>
        <w:pStyle w:val="Code"/>
        <w:rPr>
          <w:del w:id="139" w:author="Author"/>
          <w:rStyle w:val="Comment"/>
        </w:rPr>
      </w:pPr>
      <w:del w:id="140" w:author="Author">
        <w:r w:rsidRPr="00414969" w:rsidDel="00BD0335">
          <w:delText>"</w:delText>
        </w:r>
        <w:r w:rsidR="00D136C5" w:rsidRPr="00414969" w:rsidDel="00BD0335">
          <w:delText>project_id</w:delText>
        </w:r>
        <w:r w:rsidR="001715E0" w:rsidDel="00BD0335">
          <w:delText>":</w:delText>
        </w:r>
        <w:r w:rsidR="00D136C5" w:rsidRPr="00414969" w:rsidDel="00BD0335">
          <w:delText> {"type": "string"},</w:delText>
        </w:r>
        <w:r w:rsidR="002670AC" w:rsidRPr="00414969" w:rsidDel="00BD0335">
          <w:delText xml:space="preserve"> </w:delText>
        </w:r>
      </w:del>
      <w:ins w:id="141" w:author="Author">
        <w:del w:id="142" w:author="Author">
          <w:r w:rsidR="005D5BF5" w:rsidDel="00BD0335">
            <w:rPr>
              <w:rStyle w:val="Comment"/>
            </w:rPr>
            <w:delText>// ignore</w:delText>
          </w:r>
        </w:del>
      </w:ins>
    </w:p>
    <w:p w:rsidR="00780C96" w:rsidRPr="00414969" w:rsidDel="00BD0335" w:rsidRDefault="001C5BEE" w:rsidP="00414969">
      <w:pPr>
        <w:pStyle w:val="Code"/>
        <w:ind w:left="720"/>
        <w:rPr>
          <w:del w:id="143" w:author="Author"/>
          <w:rPrChange w:id="144" w:author="Author">
            <w:rPr>
              <w:del w:id="145" w:author="Author"/>
              <w:rStyle w:val="Comment"/>
            </w:rPr>
          </w:rPrChange>
        </w:rPr>
      </w:pPr>
      <w:del w:id="146" w:author="Author">
        <w:r w:rsidRPr="001C5BEE" w:rsidDel="00BD0335">
          <w:rPr>
            <w:rPrChange w:id="147" w:author="Author">
              <w:rPr>
                <w:rFonts w:ascii="Cambria" w:hAnsi="Cambria"/>
                <w:color w:val="auto"/>
                <w:szCs w:val="20"/>
                <w:shd w:val="clear" w:color="auto" w:fill="FFE5E5"/>
              </w:rPr>
            </w:rPrChange>
          </w:rPr>
          <w:delText>"id</w:delText>
        </w:r>
        <w:r w:rsidR="001715E0" w:rsidDel="00BD0335">
          <w:delText>":</w:delText>
        </w:r>
        <w:r w:rsidRPr="001C5BEE" w:rsidDel="00BD0335">
          <w:rPr>
            <w:rPrChange w:id="148" w:author="Author">
              <w:rPr>
                <w:rStyle w:val="Comment"/>
                <w:rFonts w:ascii="Cambria" w:hAnsi="Cambria"/>
                <w:szCs w:val="20"/>
              </w:rPr>
            </w:rPrChange>
          </w:rPr>
          <w:delText> {"type": "string"},</w:delText>
        </w:r>
        <w:r w:rsidR="00160A69" w:rsidDel="00BD0335">
          <w:delText xml:space="preserve"> </w:delText>
        </w:r>
      </w:del>
      <w:ins w:id="149" w:author="Author">
        <w:del w:id="150" w:author="Author">
          <w:r w:rsidR="005D5BF5" w:rsidDel="00BD0335">
            <w:delText>// ignore</w:delText>
          </w:r>
        </w:del>
      </w:ins>
    </w:p>
    <w:p w:rsidR="00D136C5" w:rsidRPr="00414969" w:rsidRDefault="001C5BEE" w:rsidP="00414969">
      <w:pPr>
        <w:pStyle w:val="Code"/>
        <w:ind w:left="720"/>
        <w:rPr>
          <w:rPrChange w:id="151" w:author="Author">
            <w:rPr>
              <w:rStyle w:val="Comment"/>
            </w:rPr>
          </w:rPrChange>
        </w:rPr>
      </w:pPr>
      <w:r w:rsidRPr="001C5BEE">
        <w:rPr>
          <w:rPrChange w:id="152" w:author="Author">
            <w:rPr>
              <w:rFonts w:ascii="Cambria" w:hAnsi="Cambria"/>
              <w:color w:val="auto"/>
              <w:szCs w:val="20"/>
              <w:shd w:val="clear" w:color="auto" w:fill="FFE5E5"/>
            </w:rPr>
          </w:rPrChange>
        </w:rPr>
        <w:t>"</w:t>
      </w:r>
      <w:proofErr w:type="spellStart"/>
      <w:r w:rsidRPr="001C5BEE">
        <w:rPr>
          <w:rPrChange w:id="153" w:author="Author">
            <w:rPr>
              <w:rStyle w:val="Comment"/>
              <w:rFonts w:ascii="Cambria" w:hAnsi="Cambria"/>
              <w:szCs w:val="20"/>
            </w:rPr>
          </w:rPrChange>
        </w:rPr>
        <w:t>income_range</w:t>
      </w:r>
      <w:proofErr w:type="spellEnd"/>
      <w:r w:rsidR="001715E0">
        <w:t>":</w:t>
      </w:r>
      <w:r w:rsidRPr="001C5BEE">
        <w:rPr>
          <w:rPrChange w:id="154" w:author="Author">
            <w:rPr>
              <w:rStyle w:val="Comment"/>
              <w:rFonts w:ascii="Cambria" w:hAnsi="Cambria"/>
              <w:szCs w:val="20"/>
            </w:rPr>
          </w:rPrChange>
        </w:rPr>
        <w:t> {"type": "string"}</w:t>
      </w:r>
      <w:ins w:id="155" w:author="Author">
        <w:r w:rsidR="00BD0335">
          <w:t>,</w:t>
        </w:r>
      </w:ins>
      <w:r w:rsidR="00325B87" w:rsidRPr="00414969">
        <w:t xml:space="preserve"> </w:t>
      </w:r>
      <w:ins w:id="156" w:author="Author">
        <w:r w:rsidR="00AD19F3" w:rsidRPr="009A551F">
          <w:rPr>
            <w:rStyle w:val="Comment"/>
          </w:rPr>
          <w:t xml:space="preserve">@@ </w:t>
        </w:r>
        <w:r w:rsidR="00AD19F3">
          <w:rPr>
            <w:rStyle w:val="Comment"/>
          </w:rPr>
          <w:t>Do</w:t>
        </w:r>
        <w:r w:rsidR="00AD19F3" w:rsidRPr="009A551F">
          <w:rPr>
            <w:rStyle w:val="Comment"/>
          </w:rPr>
          <w:t xml:space="preserve"> </w:t>
        </w:r>
        <w:r w:rsidR="00AD19F3">
          <w:rPr>
            <w:rStyle w:val="Comment"/>
          </w:rPr>
          <w:t>we need</w:t>
        </w:r>
        <w:r w:rsidR="00AD19F3" w:rsidRPr="009A551F">
          <w:rPr>
            <w:rStyle w:val="Comment"/>
          </w:rPr>
          <w:t xml:space="preserve"> to add this</w:t>
        </w:r>
        <w:r w:rsidR="00AD19F3">
          <w:rPr>
            <w:rStyle w:val="Comment"/>
          </w:rPr>
          <w:t>?</w:t>
        </w:r>
        <w:r w:rsidR="00BD0335">
          <w:rPr>
            <w:rStyle w:val="Comment"/>
          </w:rPr>
          <w:t xml:space="preserve"> Sean to clarify.</w:t>
        </w:r>
      </w:ins>
    </w:p>
    <w:p w:rsidR="00780C96" w:rsidRPr="00414969" w:rsidRDefault="00780C96" w:rsidP="00414969">
      <w:pPr>
        <w:pStyle w:val="Code"/>
        <w:ind w:left="360"/>
      </w:pPr>
      <w:r w:rsidRPr="00414969">
        <w:t>}</w:t>
      </w:r>
    </w:p>
    <w:p w:rsidR="00780C96" w:rsidDel="005F55EB" w:rsidRDefault="00780C96" w:rsidP="00414969">
      <w:pPr>
        <w:pStyle w:val="Code"/>
        <w:rPr>
          <w:del w:id="157" w:author="Unknown"/>
        </w:rPr>
      </w:pPr>
      <w:r w:rsidRPr="00414969">
        <w:t>}</w:t>
      </w:r>
    </w:p>
    <w:p w:rsidR="005D5BF5" w:rsidRDefault="005D5BF5" w:rsidP="005D5BF5">
      <w:pPr>
        <w:pStyle w:val="Heading5"/>
        <w:numPr>
          <w:ilvl w:val="4"/>
          <w:numId w:val="0"/>
        </w:numPr>
        <w:spacing w:line="360" w:lineRule="auto"/>
        <w:rPr>
          <w:ins w:id="158" w:author="Author"/>
        </w:rPr>
      </w:pPr>
      <w:ins w:id="159" w:author="Author">
        <w:r>
          <w:t>Data structure</w:t>
        </w:r>
      </w:ins>
      <w:r>
        <w:t>: Agent</w:t>
      </w:r>
    </w:p>
    <w:p w:rsidR="005F55EB" w:rsidRPr="00414969" w:rsidRDefault="005F55EB" w:rsidP="005F55EB">
      <w:pPr>
        <w:pStyle w:val="Code"/>
      </w:pPr>
      <w:r w:rsidRPr="00414969">
        <w:t>{</w:t>
      </w:r>
    </w:p>
    <w:p w:rsidR="005F55EB" w:rsidRPr="00414969" w:rsidRDefault="005F55EB" w:rsidP="005F55EB">
      <w:pPr>
        <w:pStyle w:val="Code"/>
        <w:ind w:left="360"/>
      </w:pPr>
      <w:r w:rsidRPr="00414969">
        <w:t>"type": "object",</w:t>
      </w:r>
    </w:p>
    <w:p w:rsidR="005F55EB" w:rsidRPr="00414969" w:rsidDel="00BD0335" w:rsidRDefault="005F55EB" w:rsidP="005F55EB">
      <w:pPr>
        <w:pStyle w:val="Code"/>
        <w:ind w:left="360"/>
        <w:rPr>
          <w:del w:id="160" w:author="Author"/>
        </w:rPr>
      </w:pPr>
      <w:r w:rsidRPr="00414969">
        <w:t>"properties": {</w:t>
      </w:r>
    </w:p>
    <w:p w:rsidR="005F55EB" w:rsidRPr="00414969" w:rsidRDefault="005F55EB" w:rsidP="00BD0335">
      <w:pPr>
        <w:pStyle w:val="Code"/>
        <w:ind w:left="360"/>
      </w:pPr>
      <w:del w:id="161" w:author="Author">
        <w:r w:rsidRPr="00414969" w:rsidDel="00BD0335">
          <w:delText>"id": {"type": "string"},</w:delText>
        </w:r>
      </w:del>
    </w:p>
    <w:p w:rsidR="005F55EB" w:rsidRPr="00414969" w:rsidRDefault="005F55EB" w:rsidP="005F55EB">
      <w:pPr>
        <w:pStyle w:val="Code"/>
        <w:ind w:left="720"/>
      </w:pPr>
      <w:r w:rsidRPr="00414969">
        <w:t>"</w:t>
      </w:r>
      <w:proofErr w:type="spellStart"/>
      <w:r w:rsidRPr="00414969">
        <w:t>first_name</w:t>
      </w:r>
      <w:proofErr w:type="spellEnd"/>
      <w:r w:rsidRPr="00414969">
        <w:t>": {"type": "string"},</w:t>
      </w:r>
    </w:p>
    <w:p w:rsidR="005F55EB" w:rsidRPr="00414969" w:rsidRDefault="005F55EB" w:rsidP="005F55EB">
      <w:pPr>
        <w:pStyle w:val="Code"/>
        <w:ind w:left="720"/>
      </w:pPr>
      <w:r w:rsidRPr="00414969">
        <w:t>"</w:t>
      </w:r>
      <w:proofErr w:type="spellStart"/>
      <w:r w:rsidRPr="00414969">
        <w:t>last_name</w:t>
      </w:r>
      <w:proofErr w:type="spellEnd"/>
      <w:r w:rsidRPr="00414969">
        <w:t>": {"type": "string"},</w:t>
      </w:r>
    </w:p>
    <w:p w:rsidR="005F55EB" w:rsidRPr="00414969" w:rsidRDefault="005F55EB" w:rsidP="005F55EB">
      <w:pPr>
        <w:pStyle w:val="Code"/>
        <w:ind w:left="720"/>
      </w:pPr>
      <w:r w:rsidRPr="00414969">
        <w:t>"email": {"type": "string"},</w:t>
      </w:r>
    </w:p>
    <w:p w:rsidR="005F55EB" w:rsidRPr="00414969" w:rsidRDefault="005F55EB" w:rsidP="005F55EB">
      <w:pPr>
        <w:pStyle w:val="Code"/>
        <w:ind w:left="720"/>
        <w:rPr>
          <w:rStyle w:val="Comment"/>
        </w:rPr>
      </w:pPr>
      <w:r w:rsidRPr="00414969">
        <w:t>"brokerage": {"type": "string"},</w:t>
      </w:r>
    </w:p>
    <w:p w:rsidR="005F55EB" w:rsidRPr="00414969" w:rsidRDefault="005F55EB" w:rsidP="005F55EB">
      <w:pPr>
        <w:pStyle w:val="Code"/>
        <w:ind w:left="720"/>
      </w:pPr>
      <w:r w:rsidRPr="00414969">
        <w:t>"country": {"type": "string"},</w:t>
      </w:r>
    </w:p>
    <w:p w:rsidR="005F55EB" w:rsidRPr="00414969" w:rsidRDefault="005F55EB" w:rsidP="005F55EB">
      <w:pPr>
        <w:pStyle w:val="Code"/>
        <w:ind w:left="720"/>
      </w:pPr>
      <w:r w:rsidRPr="00414969">
        <w:t>"province": {"type": "string"},</w:t>
      </w:r>
    </w:p>
    <w:p w:rsidR="005F55EB" w:rsidRPr="00414969" w:rsidRDefault="005F55EB" w:rsidP="005F55EB">
      <w:pPr>
        <w:pStyle w:val="Code"/>
        <w:ind w:left="720"/>
      </w:pPr>
      <w:r w:rsidRPr="00414969">
        <w:t>"city": {"type": "string"},</w:t>
      </w:r>
    </w:p>
    <w:p w:rsidR="005F55EB" w:rsidRPr="00414969" w:rsidRDefault="005F55EB" w:rsidP="005F55EB">
      <w:pPr>
        <w:pStyle w:val="Code"/>
        <w:ind w:left="720"/>
      </w:pPr>
      <w:r w:rsidRPr="00414969">
        <w:t>"address": {"type": "string"},</w:t>
      </w:r>
    </w:p>
    <w:p w:rsidR="005F55EB" w:rsidRPr="00414969" w:rsidRDefault="005F55EB" w:rsidP="005F55EB">
      <w:pPr>
        <w:pStyle w:val="Code"/>
        <w:ind w:left="720"/>
        <w:rPr>
          <w:rStyle w:val="Comment"/>
        </w:rPr>
      </w:pPr>
      <w:r w:rsidRPr="00414969">
        <w:t>"</w:t>
      </w:r>
      <w:r w:rsidR="005D5BF5">
        <w:t>suite</w:t>
      </w:r>
      <w:r w:rsidRPr="00414969">
        <w:t>": {"type": "string"},</w:t>
      </w:r>
    </w:p>
    <w:p w:rsidR="005F55EB" w:rsidRPr="00414969" w:rsidRDefault="005F55EB" w:rsidP="005F55EB">
      <w:pPr>
        <w:pStyle w:val="Code"/>
        <w:ind w:left="720"/>
        <w:rPr>
          <w:rStyle w:val="Comment"/>
        </w:rPr>
      </w:pPr>
      <w:r w:rsidRPr="00414969">
        <w:t>"</w:t>
      </w:r>
      <w:proofErr w:type="spellStart"/>
      <w:r w:rsidRPr="00414969">
        <w:t>postal_code</w:t>
      </w:r>
      <w:proofErr w:type="spellEnd"/>
      <w:r w:rsidRPr="00414969">
        <w:t>": {"type": "string"},</w:t>
      </w:r>
    </w:p>
    <w:p w:rsidR="005F55EB" w:rsidRPr="00414969" w:rsidDel="00BD0335" w:rsidRDefault="005F55EB" w:rsidP="00BD0335">
      <w:pPr>
        <w:pStyle w:val="Code"/>
        <w:rPr>
          <w:del w:id="162" w:author="Author"/>
        </w:rPr>
      </w:pPr>
      <w:del w:id="163" w:author="Author">
        <w:r w:rsidRPr="00414969" w:rsidDel="00BD0335">
          <w:delText>"password": {"type": "string"},</w:delText>
        </w:r>
      </w:del>
    </w:p>
    <w:p w:rsidR="005F55EB" w:rsidRPr="00414969" w:rsidRDefault="005F55EB" w:rsidP="005F55EB">
      <w:pPr>
        <w:pStyle w:val="Code"/>
        <w:ind w:left="720"/>
        <w:rPr>
          <w:rStyle w:val="Comment"/>
        </w:rPr>
      </w:pPr>
      <w:r w:rsidRPr="00414969">
        <w:t>"</w:t>
      </w:r>
      <w:proofErr w:type="spellStart"/>
      <w:r w:rsidRPr="00414969">
        <w:t>reco_no</w:t>
      </w:r>
      <w:proofErr w:type="spellEnd"/>
      <w:r w:rsidRPr="00414969">
        <w:t>": {"type": "string"},</w:t>
      </w:r>
    </w:p>
    <w:p w:rsidR="005F55EB" w:rsidRPr="00414969" w:rsidRDefault="005F55EB" w:rsidP="005F55EB">
      <w:pPr>
        <w:pStyle w:val="Code"/>
        <w:ind w:left="720"/>
        <w:rPr>
          <w:rStyle w:val="Comment"/>
        </w:rPr>
      </w:pPr>
      <w:r w:rsidRPr="00414969">
        <w:t>"</w:t>
      </w:r>
      <w:proofErr w:type="spellStart"/>
      <w:r w:rsidRPr="00414969">
        <w:t>phone_number</w:t>
      </w:r>
      <w:proofErr w:type="spellEnd"/>
      <w:r w:rsidRPr="00414969">
        <w:t>": {"type": "string"},</w:t>
      </w:r>
    </w:p>
    <w:p w:rsidR="005F55EB" w:rsidRPr="00414969" w:rsidDel="00BD0335" w:rsidRDefault="005F55EB" w:rsidP="005F55EB">
      <w:pPr>
        <w:pStyle w:val="Code"/>
        <w:ind w:left="720"/>
        <w:rPr>
          <w:del w:id="164" w:author="Author"/>
          <w:rStyle w:val="Comment"/>
        </w:rPr>
      </w:pPr>
      <w:r w:rsidRPr="00414969">
        <w:t>"</w:t>
      </w:r>
      <w:proofErr w:type="spellStart"/>
      <w:r w:rsidRPr="00414969">
        <w:t>alt_phone_number</w:t>
      </w:r>
      <w:proofErr w:type="spellEnd"/>
      <w:r w:rsidRPr="00414969">
        <w:t>": {"type": "string"},</w:t>
      </w:r>
    </w:p>
    <w:p w:rsidR="005F55EB" w:rsidRPr="00414969" w:rsidRDefault="005F55EB" w:rsidP="00BD0335">
      <w:pPr>
        <w:pStyle w:val="Code"/>
        <w:ind w:left="720"/>
      </w:pPr>
      <w:del w:id="165" w:author="Author">
        <w:r w:rsidRPr="00414969" w:rsidDel="00BD0335">
          <w:delText>"username": {"type": "string"},</w:delText>
        </w:r>
      </w:del>
      <w:ins w:id="166" w:author="Author">
        <w:del w:id="167" w:author="Author">
          <w:r w:rsidR="00AD19F3" w:rsidDel="00BD0335">
            <w:delText xml:space="preserve"> // ignore</w:delText>
          </w:r>
        </w:del>
      </w:ins>
    </w:p>
    <w:p w:rsidR="005F55EB" w:rsidRPr="00414969" w:rsidRDefault="005F55EB" w:rsidP="005F55EB">
      <w:pPr>
        <w:pStyle w:val="Code"/>
        <w:ind w:left="720"/>
      </w:pPr>
      <w:r w:rsidRPr="00414969">
        <w:t>"</w:t>
      </w:r>
      <w:proofErr w:type="spellStart"/>
      <w:r w:rsidRPr="00414969">
        <w:t>is_marketing</w:t>
      </w:r>
      <w:proofErr w:type="spellEnd"/>
      <w:r w:rsidRPr="00414969">
        <w:t>": {"type": "string"},</w:t>
      </w:r>
      <w:ins w:id="168" w:author="Author">
        <w:r w:rsidR="00AD19F3">
          <w:t xml:space="preserve"> // </w:t>
        </w:r>
        <w:proofErr w:type="spellStart"/>
        <w:r w:rsidR="00AD19F3">
          <w:t>optin</w:t>
        </w:r>
      </w:ins>
      <w:proofErr w:type="spellEnd"/>
    </w:p>
    <w:p w:rsidR="005F55EB" w:rsidRPr="00414969" w:rsidDel="001779BD" w:rsidRDefault="005F55EB" w:rsidP="005F55EB">
      <w:pPr>
        <w:pStyle w:val="Code"/>
        <w:ind w:left="720"/>
        <w:rPr>
          <w:del w:id="169" w:author="Author"/>
        </w:rPr>
      </w:pPr>
      <w:del w:id="170" w:author="Author">
        <w:r w:rsidRPr="00414969" w:rsidDel="001779BD">
          <w:delText>"is_active": {"type": "string"},</w:delText>
        </w:r>
      </w:del>
      <w:ins w:id="171" w:author="Author">
        <w:del w:id="172" w:author="Author">
          <w:r w:rsidR="00AD19F3" w:rsidDel="001779BD">
            <w:delText xml:space="preserve"> // ignore</w:delText>
          </w:r>
        </w:del>
      </w:ins>
    </w:p>
    <w:p w:rsidR="005F55EB" w:rsidRPr="00414969" w:rsidDel="001779BD" w:rsidRDefault="005F55EB" w:rsidP="005F55EB">
      <w:pPr>
        <w:pStyle w:val="Code"/>
        <w:ind w:left="720"/>
        <w:rPr>
          <w:del w:id="173" w:author="Author"/>
        </w:rPr>
      </w:pPr>
      <w:del w:id="174" w:author="Author">
        <w:r w:rsidRPr="00414969" w:rsidDel="001779BD">
          <w:delText>"is_staff": {"type": "string"},</w:delText>
        </w:r>
      </w:del>
      <w:ins w:id="175" w:author="Author">
        <w:del w:id="176" w:author="Author">
          <w:r w:rsidR="00AD19F3" w:rsidDel="001779BD">
            <w:delText xml:space="preserve"> // ignore</w:delText>
          </w:r>
        </w:del>
      </w:ins>
    </w:p>
    <w:p w:rsidR="005F55EB" w:rsidRPr="00414969" w:rsidDel="001779BD" w:rsidRDefault="005F55EB" w:rsidP="005F55EB">
      <w:pPr>
        <w:pStyle w:val="Code"/>
        <w:ind w:left="720"/>
        <w:rPr>
          <w:del w:id="177" w:author="Author"/>
        </w:rPr>
      </w:pPr>
      <w:del w:id="178" w:author="Author">
        <w:r w:rsidRPr="00414969" w:rsidDel="001779BD">
          <w:delText>"date_joined": {"type": "string"},</w:delText>
        </w:r>
      </w:del>
      <w:ins w:id="179" w:author="Author">
        <w:del w:id="180" w:author="Author">
          <w:r w:rsidR="00AD19F3" w:rsidDel="001779BD">
            <w:delText xml:space="preserve"> // ignore</w:delText>
          </w:r>
        </w:del>
      </w:ins>
    </w:p>
    <w:p w:rsidR="005F55EB" w:rsidRPr="00414969" w:rsidDel="001779BD" w:rsidRDefault="005F55EB" w:rsidP="005F55EB">
      <w:pPr>
        <w:pStyle w:val="Code"/>
        <w:ind w:left="720"/>
        <w:rPr>
          <w:del w:id="181" w:author="Author"/>
          <w:rStyle w:val="Comment"/>
        </w:rPr>
      </w:pPr>
      <w:del w:id="182" w:author="Author">
        <w:r w:rsidRPr="00414969" w:rsidDel="001779BD">
          <w:delText>"user_id": {"type": "string"},</w:delText>
        </w:r>
      </w:del>
      <w:ins w:id="183" w:author="Author">
        <w:del w:id="184" w:author="Author">
          <w:r w:rsidR="00AD19F3" w:rsidDel="001779BD">
            <w:delText xml:space="preserve"> // ignore</w:delText>
          </w:r>
        </w:del>
      </w:ins>
    </w:p>
    <w:p w:rsidR="005F55EB" w:rsidRPr="00414969" w:rsidDel="001779BD" w:rsidRDefault="005F55EB" w:rsidP="005F55EB">
      <w:pPr>
        <w:pStyle w:val="Code"/>
        <w:ind w:left="720"/>
        <w:rPr>
          <w:del w:id="185" w:author="Author"/>
        </w:rPr>
      </w:pPr>
      <w:del w:id="186" w:author="Author">
        <w:r w:rsidRPr="00414969" w:rsidDel="001779BD">
          <w:delText>"is_superuser": {"type": "string"},</w:delText>
        </w:r>
      </w:del>
      <w:ins w:id="187" w:author="Author">
        <w:del w:id="188" w:author="Author">
          <w:r w:rsidR="00AD19F3" w:rsidDel="001779BD">
            <w:delText xml:space="preserve"> // ignore</w:delText>
          </w:r>
        </w:del>
      </w:ins>
    </w:p>
    <w:p w:rsidR="005F55EB" w:rsidRPr="00414969" w:rsidDel="001779BD" w:rsidRDefault="005F55EB" w:rsidP="005F55EB">
      <w:pPr>
        <w:pStyle w:val="Code"/>
        <w:ind w:left="720"/>
        <w:rPr>
          <w:del w:id="189" w:author="Author"/>
        </w:rPr>
      </w:pPr>
      <w:del w:id="190" w:author="Author">
        <w:r w:rsidRPr="00414969" w:rsidDel="001779BD">
          <w:delText>"last_login": {"type": "string"},</w:delText>
        </w:r>
      </w:del>
      <w:ins w:id="191" w:author="Author">
        <w:del w:id="192" w:author="Author">
          <w:r w:rsidR="00AD19F3" w:rsidDel="001779BD">
            <w:delText xml:space="preserve"> // ignore</w:delText>
          </w:r>
        </w:del>
      </w:ins>
    </w:p>
    <w:p w:rsidR="005F55EB" w:rsidRPr="00414969" w:rsidDel="001779BD" w:rsidRDefault="005F55EB" w:rsidP="005F55EB">
      <w:pPr>
        <w:pStyle w:val="Code"/>
        <w:ind w:left="720"/>
        <w:rPr>
          <w:del w:id="193" w:author="Author"/>
        </w:rPr>
      </w:pPr>
      <w:del w:id="194" w:author="Author">
        <w:r w:rsidRPr="00414969" w:rsidDel="001779BD">
          <w:delText>"force_password_change": {"type": "string"}</w:delText>
        </w:r>
      </w:del>
      <w:ins w:id="195" w:author="Author">
        <w:del w:id="196" w:author="Author">
          <w:r w:rsidR="00AD19F3" w:rsidDel="001779BD">
            <w:delText xml:space="preserve"> // ignore</w:delText>
          </w:r>
        </w:del>
      </w:ins>
    </w:p>
    <w:p w:rsidR="005F55EB" w:rsidRPr="00414969" w:rsidRDefault="005F55EB" w:rsidP="005F55EB">
      <w:pPr>
        <w:pStyle w:val="Code"/>
        <w:ind w:left="360"/>
      </w:pPr>
      <w:r w:rsidRPr="00414969">
        <w:t>}</w:t>
      </w:r>
    </w:p>
    <w:p w:rsidR="005F55EB" w:rsidRPr="00414969" w:rsidRDefault="005F55EB" w:rsidP="005F55EB">
      <w:pPr>
        <w:pStyle w:val="Code"/>
        <w:rPr>
          <w:rFonts w:eastAsia="Calibri"/>
        </w:rPr>
      </w:pPr>
      <w:r w:rsidRPr="00414969">
        <w:t>}</w:t>
      </w:r>
    </w:p>
    <w:p w:rsidR="005D5BF5" w:rsidRDefault="005D5BF5" w:rsidP="005D5BF5">
      <w:pPr>
        <w:pStyle w:val="Heading5"/>
        <w:numPr>
          <w:ilvl w:val="4"/>
          <w:numId w:val="0"/>
        </w:numPr>
        <w:spacing w:line="360" w:lineRule="auto"/>
        <w:rPr>
          <w:ins w:id="197" w:author="Author"/>
        </w:rPr>
      </w:pPr>
      <w:ins w:id="198" w:author="Author">
        <w:r>
          <w:t>Data structure</w:t>
        </w:r>
      </w:ins>
      <w:r>
        <w:t>: Purchaser</w:t>
      </w:r>
    </w:p>
    <w:p w:rsidR="003366E6" w:rsidRPr="00414969" w:rsidRDefault="003366E6" w:rsidP="00A561B8">
      <w:pPr>
        <w:pStyle w:val="Code"/>
        <w:rPr>
          <w:ins w:id="199" w:author="Author"/>
        </w:rPr>
      </w:pPr>
      <w:ins w:id="200" w:author="Author">
        <w:r w:rsidRPr="00414969">
          <w:t>{</w:t>
        </w:r>
      </w:ins>
    </w:p>
    <w:p w:rsidR="003366E6" w:rsidRPr="00414969" w:rsidRDefault="003366E6" w:rsidP="00A561B8">
      <w:pPr>
        <w:pStyle w:val="Code"/>
        <w:ind w:left="360"/>
      </w:pPr>
      <w:ins w:id="201" w:author="Author">
        <w:r w:rsidRPr="00414969">
          <w:t>"type": "</w:t>
        </w:r>
        <w:del w:id="202" w:author="Author">
          <w:r w:rsidRPr="00414969" w:rsidDel="005D5BF5">
            <w:delText>object</w:delText>
          </w:r>
        </w:del>
        <w:r w:rsidR="005D5BF5">
          <w:t>array</w:t>
        </w:r>
      </w:ins>
      <w:r w:rsidRPr="00414969">
        <w:t>",</w:t>
      </w:r>
    </w:p>
    <w:p w:rsidR="003366E6" w:rsidRPr="00414969" w:rsidRDefault="003366E6" w:rsidP="00A561B8">
      <w:pPr>
        <w:pStyle w:val="Code"/>
        <w:ind w:left="360"/>
      </w:pPr>
      <w:r w:rsidRPr="00414969">
        <w:t>"properties": {</w:t>
      </w:r>
    </w:p>
    <w:p w:rsidR="003366E6" w:rsidRPr="00414969" w:rsidDel="001779BD" w:rsidRDefault="003366E6" w:rsidP="00A561B8">
      <w:pPr>
        <w:pStyle w:val="Code"/>
        <w:ind w:left="720"/>
        <w:rPr>
          <w:del w:id="203" w:author="Author"/>
          <w:rStyle w:val="Comment"/>
        </w:rPr>
      </w:pPr>
      <w:del w:id="204" w:author="Author">
        <w:r w:rsidRPr="00722483" w:rsidDel="001779BD">
          <w:delText>"</w:delText>
        </w:r>
        <w:r w:rsidR="00B912B7" w:rsidDel="001779BD">
          <w:delText>id</w:delText>
        </w:r>
        <w:r w:rsidR="001715E0" w:rsidDel="001779BD">
          <w:delText>"</w:delText>
        </w:r>
        <w:r w:rsidRPr="00722483" w:rsidDel="001779BD">
          <w:delText>: {"type": "string"},</w:delText>
        </w:r>
      </w:del>
      <w:ins w:id="205" w:author="Author">
        <w:del w:id="206" w:author="Author">
          <w:r w:rsidR="005D5BF5" w:rsidDel="001779BD">
            <w:delText xml:space="preserve"> // ignore</w:delText>
          </w:r>
        </w:del>
      </w:ins>
    </w:p>
    <w:p w:rsidR="003366E6" w:rsidRPr="00B56E45" w:rsidRDefault="003366E6" w:rsidP="00A561B8">
      <w:pPr>
        <w:pStyle w:val="Code"/>
        <w:ind w:left="720"/>
        <w:rPr>
          <w:rStyle w:val="Comment"/>
        </w:rPr>
      </w:pPr>
      <w:r w:rsidRPr="00414969">
        <w:t>"</w:t>
      </w:r>
      <w:proofErr w:type="spellStart"/>
      <w:r w:rsidR="001715E0" w:rsidRPr="008230A8">
        <w:rPr>
          <w:rFonts w:cs="Courier New"/>
          <w:color w:val="008000"/>
        </w:rPr>
        <w:t>first_name</w:t>
      </w:r>
      <w:proofErr w:type="spellEnd"/>
      <w:r w:rsidR="0091717C">
        <w:rPr>
          <w:rFonts w:cs="Courier New"/>
          <w:color w:val="008000"/>
        </w:rPr>
        <w:t>"</w:t>
      </w:r>
      <w:r w:rsidRPr="00414969">
        <w:t>: {"type": "string"},</w:t>
      </w:r>
    </w:p>
    <w:p w:rsidR="003366E6" w:rsidRPr="00414969" w:rsidRDefault="003366E6" w:rsidP="00A561B8">
      <w:pPr>
        <w:pStyle w:val="Code"/>
        <w:ind w:left="720"/>
      </w:pPr>
      <w:r w:rsidRPr="00722483">
        <w:t>"</w:t>
      </w:r>
      <w:proofErr w:type="spellStart"/>
      <w:r w:rsidR="001715E0" w:rsidRPr="008230A8">
        <w:rPr>
          <w:rFonts w:cs="Courier New"/>
          <w:color w:val="008000"/>
        </w:rPr>
        <w:t>last_name</w:t>
      </w:r>
      <w:proofErr w:type="spellEnd"/>
      <w:r w:rsidR="0091717C">
        <w:rPr>
          <w:rFonts w:cs="Courier New"/>
          <w:color w:val="008000"/>
        </w:rPr>
        <w:t>"</w:t>
      </w:r>
      <w:r w:rsidRPr="00414969">
        <w:t>: {"type": "string"},</w:t>
      </w:r>
    </w:p>
    <w:p w:rsidR="003366E6" w:rsidRPr="00414969" w:rsidRDefault="003366E6" w:rsidP="00A561B8">
      <w:pPr>
        <w:pStyle w:val="Code"/>
        <w:ind w:left="720"/>
      </w:pPr>
      <w:r w:rsidRPr="00722483">
        <w:t>"</w:t>
      </w:r>
      <w:r w:rsidR="00F6366A" w:rsidRPr="008230A8">
        <w:rPr>
          <w:rFonts w:cs="Courier New"/>
          <w:color w:val="008000"/>
        </w:rPr>
        <w:t>email</w:t>
      </w:r>
      <w:r w:rsidR="00F6366A">
        <w:t>"</w:t>
      </w:r>
      <w:r w:rsidRPr="00414969">
        <w:t>: {"type": "string"},</w:t>
      </w:r>
    </w:p>
    <w:p w:rsidR="00F6366A" w:rsidRPr="00414969" w:rsidRDefault="00F6366A" w:rsidP="00A561B8">
      <w:pPr>
        <w:pStyle w:val="Code"/>
        <w:ind w:left="720"/>
      </w:pPr>
      <w:r w:rsidRPr="00722483">
        <w:t>"</w:t>
      </w:r>
      <w:r w:rsidRPr="008230A8">
        <w:rPr>
          <w:rFonts w:cs="Courier New"/>
          <w:color w:val="008000"/>
        </w:rPr>
        <w:t>province</w:t>
      </w:r>
      <w:r>
        <w:t>"</w:t>
      </w:r>
      <w:r w:rsidRPr="00414969">
        <w:t>: {"type": "string"},</w:t>
      </w:r>
    </w:p>
    <w:p w:rsidR="00F6366A" w:rsidRPr="00414969" w:rsidRDefault="00F6366A" w:rsidP="00A561B8">
      <w:pPr>
        <w:pStyle w:val="Code"/>
        <w:ind w:left="720"/>
      </w:pPr>
      <w:r w:rsidRPr="00722483">
        <w:t>"</w:t>
      </w:r>
      <w:r w:rsidRPr="008230A8">
        <w:rPr>
          <w:rFonts w:cs="Courier New"/>
          <w:color w:val="008000"/>
        </w:rPr>
        <w:t>city</w:t>
      </w:r>
      <w:r>
        <w:t>"</w:t>
      </w:r>
      <w:r w:rsidRPr="00414969">
        <w:t>: {"type": "string"},</w:t>
      </w:r>
    </w:p>
    <w:p w:rsidR="00F6366A" w:rsidRPr="00414969" w:rsidRDefault="00F6366A" w:rsidP="00A561B8">
      <w:pPr>
        <w:pStyle w:val="Code"/>
        <w:ind w:left="720"/>
      </w:pPr>
      <w:r w:rsidRPr="00722483">
        <w:t>"</w:t>
      </w:r>
      <w:r w:rsidRPr="008230A8">
        <w:rPr>
          <w:rFonts w:cs="Courier New"/>
          <w:color w:val="008000"/>
        </w:rPr>
        <w:t>address</w:t>
      </w:r>
      <w:r>
        <w:t>"</w:t>
      </w:r>
      <w:r w:rsidRPr="00414969">
        <w:t>: {"type": "string"},</w:t>
      </w:r>
    </w:p>
    <w:p w:rsidR="00F6366A" w:rsidRPr="00414969" w:rsidRDefault="00F6366A" w:rsidP="00A561B8">
      <w:pPr>
        <w:pStyle w:val="Code"/>
        <w:ind w:left="720"/>
      </w:pPr>
      <w:r w:rsidRPr="00722483">
        <w:t>"</w:t>
      </w:r>
      <w:proofErr w:type="spellStart"/>
      <w:r w:rsidRPr="008230A8">
        <w:rPr>
          <w:rFonts w:cs="Courier New"/>
          <w:color w:val="008000"/>
        </w:rPr>
        <w:t>postal_code</w:t>
      </w:r>
      <w:proofErr w:type="spellEnd"/>
      <w:r>
        <w:t>"</w:t>
      </w:r>
      <w:r w:rsidRPr="00414969">
        <w:t>: {"type": "string"},</w:t>
      </w:r>
    </w:p>
    <w:p w:rsidR="00F6366A" w:rsidRPr="00B56E45" w:rsidDel="001779BD" w:rsidRDefault="00F6366A" w:rsidP="00A561B8">
      <w:pPr>
        <w:pStyle w:val="Code"/>
        <w:ind w:left="720"/>
        <w:rPr>
          <w:del w:id="207" w:author="Author"/>
          <w:rStyle w:val="Comment"/>
        </w:rPr>
      </w:pPr>
      <w:del w:id="208" w:author="Author">
        <w:r w:rsidRPr="00722483" w:rsidDel="001779BD">
          <w:delText>"</w:delText>
        </w:r>
        <w:r w:rsidRPr="008230A8" w:rsidDel="001779BD">
          <w:rPr>
            <w:rFonts w:cs="Courier New"/>
            <w:color w:val="008000"/>
          </w:rPr>
          <w:delText>photo_id</w:delText>
        </w:r>
        <w:r w:rsidDel="001779BD">
          <w:delText>"</w:delText>
        </w:r>
        <w:r w:rsidRPr="00414969" w:rsidDel="001779BD">
          <w:delText>: {"type": "string"},</w:delText>
        </w:r>
      </w:del>
      <w:ins w:id="209" w:author="Author">
        <w:del w:id="210" w:author="Author">
          <w:r w:rsidR="005D5BF5" w:rsidDel="001779BD">
            <w:delText xml:space="preserve"> // ignore</w:delText>
          </w:r>
        </w:del>
      </w:ins>
    </w:p>
    <w:p w:rsidR="00F6366A" w:rsidRPr="00414969" w:rsidRDefault="00F6366A" w:rsidP="00A561B8">
      <w:pPr>
        <w:pStyle w:val="Code"/>
        <w:ind w:left="720"/>
      </w:pPr>
      <w:r w:rsidRPr="00722483">
        <w:t>"</w:t>
      </w:r>
      <w:proofErr w:type="spellStart"/>
      <w:r w:rsidRPr="008230A8">
        <w:rPr>
          <w:rFonts w:cs="Courier New"/>
          <w:color w:val="008000"/>
        </w:rPr>
        <w:t>phone_number</w:t>
      </w:r>
      <w:proofErr w:type="spellEnd"/>
      <w:r>
        <w:t>"</w:t>
      </w:r>
      <w:r w:rsidRPr="00414969">
        <w:t>: {"type": "string"},</w:t>
      </w:r>
    </w:p>
    <w:p w:rsidR="00F6366A" w:rsidRPr="00D159BE" w:rsidRDefault="00F6366A" w:rsidP="00A561B8">
      <w:pPr>
        <w:pStyle w:val="Code"/>
        <w:ind w:left="720"/>
        <w:rPr>
          <w:rStyle w:val="Comment"/>
        </w:rPr>
      </w:pPr>
      <w:r w:rsidRPr="00722483">
        <w:t>"</w:t>
      </w:r>
      <w:proofErr w:type="spellStart"/>
      <w:r w:rsidRPr="008230A8">
        <w:rPr>
          <w:rFonts w:cs="Courier New"/>
          <w:color w:val="008000"/>
        </w:rPr>
        <w:t>alt_phone_number</w:t>
      </w:r>
      <w:proofErr w:type="spellEnd"/>
      <w:r>
        <w:t>"</w:t>
      </w:r>
      <w:r w:rsidRPr="00414969">
        <w:t>: {"type": "string"},</w:t>
      </w:r>
    </w:p>
    <w:p w:rsidR="00F6366A" w:rsidRPr="00B56E45" w:rsidRDefault="00F6366A" w:rsidP="00A561B8">
      <w:pPr>
        <w:pStyle w:val="Code"/>
        <w:ind w:left="720"/>
        <w:rPr>
          <w:rStyle w:val="Comment"/>
        </w:rPr>
      </w:pPr>
      <w:r w:rsidRPr="00722483">
        <w:t>"</w:t>
      </w:r>
      <w:proofErr w:type="spellStart"/>
      <w:r w:rsidRPr="008230A8">
        <w:rPr>
          <w:rFonts w:cs="Courier New"/>
          <w:color w:val="008000"/>
        </w:rPr>
        <w:t>date_of_birth</w:t>
      </w:r>
      <w:proofErr w:type="spellEnd"/>
      <w:r>
        <w:t>"</w:t>
      </w:r>
      <w:r w:rsidRPr="00414969">
        <w:t>: {"type": "string"},</w:t>
      </w:r>
    </w:p>
    <w:p w:rsidR="00F6366A" w:rsidRPr="00414969" w:rsidRDefault="00F6366A" w:rsidP="00A561B8">
      <w:pPr>
        <w:pStyle w:val="Code"/>
        <w:ind w:left="720"/>
      </w:pPr>
      <w:r w:rsidRPr="00722483">
        <w:t>"</w:t>
      </w:r>
      <w:r w:rsidRPr="008230A8">
        <w:rPr>
          <w:rFonts w:cs="Courier New"/>
          <w:color w:val="008000"/>
        </w:rPr>
        <w:t>sin</w:t>
      </w:r>
      <w:r>
        <w:t>"</w:t>
      </w:r>
      <w:r w:rsidRPr="00414969">
        <w:t>: {"type": "string"},</w:t>
      </w:r>
    </w:p>
    <w:p w:rsidR="00F6366A" w:rsidRPr="00B56E45" w:rsidRDefault="00F6366A" w:rsidP="00A561B8">
      <w:pPr>
        <w:pStyle w:val="Code"/>
        <w:ind w:left="720"/>
        <w:rPr>
          <w:rStyle w:val="Comment"/>
        </w:rPr>
      </w:pPr>
      <w:r w:rsidRPr="00722483">
        <w:t>"</w:t>
      </w:r>
      <w:proofErr w:type="spellStart"/>
      <w:r w:rsidRPr="008230A8">
        <w:rPr>
          <w:rFonts w:cs="Courier New"/>
          <w:color w:val="008000"/>
        </w:rPr>
        <w:t>drivers_licen</w:t>
      </w:r>
      <w:del w:id="211" w:author="Author">
        <w:r w:rsidRPr="008230A8" w:rsidDel="005D5BF5">
          <w:rPr>
            <w:rFonts w:cs="Courier New"/>
            <w:color w:val="008000"/>
          </w:rPr>
          <w:delText>s</w:delText>
        </w:r>
      </w:del>
      <w:ins w:id="212" w:author="Author">
        <w:r w:rsidR="001779BD">
          <w:rPr>
            <w:rFonts w:cs="Courier New"/>
            <w:color w:val="008000"/>
          </w:rPr>
          <w:t>s</w:t>
        </w:r>
        <w:del w:id="213" w:author="Author">
          <w:r w:rsidR="005D5BF5" w:rsidDel="001779BD">
            <w:rPr>
              <w:rFonts w:cs="Courier New"/>
              <w:color w:val="008000"/>
            </w:rPr>
            <w:delText>c</w:delText>
          </w:r>
        </w:del>
      </w:ins>
      <w:r w:rsidRPr="008230A8">
        <w:rPr>
          <w:rFonts w:cs="Courier New"/>
          <w:color w:val="008000"/>
        </w:rPr>
        <w:t>e</w:t>
      </w:r>
      <w:proofErr w:type="spellEnd"/>
      <w:r>
        <w:t>"</w:t>
      </w:r>
      <w:r w:rsidRPr="00414969">
        <w:t>: {"type": "string"},</w:t>
      </w:r>
    </w:p>
    <w:p w:rsidR="00F6366A" w:rsidRPr="00414969" w:rsidRDefault="00F6366A" w:rsidP="00A561B8">
      <w:pPr>
        <w:pStyle w:val="Code"/>
        <w:ind w:left="720"/>
      </w:pPr>
      <w:r w:rsidRPr="00722483">
        <w:t>"</w:t>
      </w:r>
      <w:proofErr w:type="spellStart"/>
      <w:r w:rsidRPr="008230A8">
        <w:rPr>
          <w:rFonts w:cs="Courier New"/>
          <w:color w:val="008000"/>
        </w:rPr>
        <w:t>drivers_expiry</w:t>
      </w:r>
      <w:proofErr w:type="spellEnd"/>
      <w:r>
        <w:t>"</w:t>
      </w:r>
      <w:r w:rsidRPr="00414969">
        <w:t>: {"type": "string"},</w:t>
      </w:r>
    </w:p>
    <w:p w:rsidR="00F6366A" w:rsidRPr="008A6910" w:rsidRDefault="00F6366A" w:rsidP="00A561B8">
      <w:pPr>
        <w:pStyle w:val="Code"/>
        <w:ind w:left="720"/>
        <w:rPr>
          <w:rStyle w:val="Comment"/>
        </w:rPr>
      </w:pPr>
      <w:r w:rsidRPr="00722483">
        <w:t>"</w:t>
      </w:r>
      <w:r w:rsidRPr="008230A8">
        <w:rPr>
          <w:rFonts w:cs="Courier New"/>
          <w:color w:val="008000"/>
        </w:rPr>
        <w:t>suite</w:t>
      </w:r>
      <w:r>
        <w:t>"</w:t>
      </w:r>
      <w:r w:rsidRPr="00414969">
        <w:t>: {"type": "string"},</w:t>
      </w:r>
    </w:p>
    <w:p w:rsidR="00F6366A" w:rsidRPr="008A6910" w:rsidDel="001779BD" w:rsidRDefault="00F6366A" w:rsidP="00A561B8">
      <w:pPr>
        <w:pStyle w:val="Code"/>
        <w:ind w:left="720"/>
        <w:rPr>
          <w:ins w:id="214" w:author="Author"/>
          <w:del w:id="215" w:author="Author"/>
          <w:rStyle w:val="Comment"/>
        </w:rPr>
      </w:pPr>
      <w:del w:id="216" w:author="Author">
        <w:r w:rsidRPr="00722483" w:rsidDel="001779BD">
          <w:delText>"</w:delText>
        </w:r>
        <w:r w:rsidRPr="008230A8" w:rsidDel="001779BD">
          <w:rPr>
            <w:rFonts w:cs="Courier New"/>
            <w:color w:val="008000"/>
          </w:rPr>
          <w:delText>worksheet_id</w:delText>
        </w:r>
        <w:r w:rsidDel="001779BD">
          <w:delText>"</w:delText>
        </w:r>
        <w:r w:rsidRPr="00414969" w:rsidDel="001779BD">
          <w:delText>: {"type": "string"}</w:delText>
        </w:r>
      </w:del>
      <w:ins w:id="217" w:author="Author">
        <w:del w:id="218" w:author="Author">
          <w:r w:rsidR="005D5BF5" w:rsidDel="001779BD">
            <w:delText xml:space="preserve"> // ignore</w:delText>
          </w:r>
        </w:del>
      </w:ins>
    </w:p>
    <w:p w:rsidR="003366E6" w:rsidRPr="00414969" w:rsidRDefault="003366E6" w:rsidP="00A561B8">
      <w:pPr>
        <w:pStyle w:val="Code"/>
        <w:ind w:left="360"/>
        <w:rPr>
          <w:ins w:id="219" w:author="Author"/>
        </w:rPr>
      </w:pPr>
      <w:ins w:id="220" w:author="Author">
        <w:r w:rsidRPr="00414969">
          <w:t>}</w:t>
        </w:r>
      </w:ins>
    </w:p>
    <w:p w:rsidR="00D136C5" w:rsidRPr="00330A52" w:rsidRDefault="003366E6" w:rsidP="005B2903">
      <w:pPr>
        <w:pStyle w:val="Code"/>
        <w:rPr>
          <w:rFonts w:cs="Courier New"/>
          <w:color w:val="000000"/>
        </w:rPr>
      </w:pPr>
      <w:ins w:id="221" w:author="Author">
        <w:r w:rsidRPr="00414969">
          <w:t>}</w:t>
        </w:r>
      </w:ins>
    </w:p>
    <w:sectPr w:rsidR="00D136C5" w:rsidRPr="00330A52" w:rsidSect="00D37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footer="900" w:gutter="0"/>
      <w:cols w:space="708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335" w:rsidRDefault="00BD0335">
      <w:r>
        <w:separator/>
      </w:r>
    </w:p>
  </w:endnote>
  <w:endnote w:type="continuationSeparator" w:id="0">
    <w:p w:rsidR="00BD0335" w:rsidRDefault="00BD0335">
      <w:r>
        <w:continuationSeparator/>
      </w:r>
    </w:p>
  </w:endnote>
  <w:endnote w:type="continuationNotice" w:id="1">
    <w:p w:rsidR="00BD0335" w:rsidRDefault="00BD0335">
      <w:pPr>
        <w:spacing w:before="0"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10022FF" w:usb1="C000E47F" w:usb2="00000029" w:usb3="00000000" w:csb0="000001D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335" w:rsidRPr="008B0EA1" w:rsidRDefault="00BD0335" w:rsidP="00BB4822">
    <w:pPr>
      <w:pStyle w:val="Footer"/>
    </w:pPr>
    <w:fldSimple w:instr=" PAGE   \* MERGEFORMAT ">
      <w:r w:rsidR="001779BD" w:rsidRPr="001779BD">
        <w:rPr>
          <w:rStyle w:val="PageNumber"/>
          <w:noProof/>
        </w:rPr>
        <w:t>16</w:t>
      </w:r>
    </w:fldSimple>
    <w:r w:rsidRPr="008B0EA1">
      <w:tab/>
    </w:r>
    <w:fldSimple w:instr=" STYLEREF  Security  \* MERGEFORMAT ">
      <w:r w:rsidR="001779BD">
        <w:rPr>
          <w:noProof/>
        </w:rPr>
        <w:t>Qualicom Internal Use Only</w:t>
      </w:r>
    </w:fldSimple>
    <w:r w:rsidRPr="008B0EA1">
      <w:tab/>
      <w:t xml:space="preserve">© 2014 </w:t>
    </w:r>
    <w:proofErr w:type="spellStart"/>
    <w:r w:rsidRPr="008B0EA1">
      <w:t>Qualicom</w:t>
    </w:r>
    <w:proofErr w:type="spellEnd"/>
    <w:r w:rsidRPr="008B0EA1">
      <w:t xml:space="preserve"> Innovations</w: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335" w:rsidRPr="00BB4822" w:rsidRDefault="00BD0335" w:rsidP="00BB4822">
    <w:pPr>
      <w:pStyle w:val="Footer"/>
    </w:pPr>
    <w:r w:rsidRPr="008B0EA1">
      <w:t xml:space="preserve">© 2014 </w:t>
    </w:r>
    <w:proofErr w:type="spellStart"/>
    <w:r w:rsidRPr="008B0EA1">
      <w:t>Qualicom</w:t>
    </w:r>
    <w:proofErr w:type="spellEnd"/>
    <w:r w:rsidRPr="008B0EA1">
      <w:t xml:space="preserve"> Innovations</w:t>
    </w:r>
    <w:r w:rsidRPr="008B0EA1">
      <w:tab/>
    </w:r>
    <w:fldSimple w:instr=" STYLEREF  Security  \* MERGEFORMAT ">
      <w:r w:rsidR="001779BD">
        <w:rPr>
          <w:noProof/>
        </w:rPr>
        <w:t>Qualicom Internal Use Only</w:t>
      </w:r>
    </w:fldSimple>
    <w:r w:rsidRPr="008B0EA1">
      <w:tab/>
    </w:r>
    <w:fldSimple w:instr=" PAGE   \* MERGEFORMAT ">
      <w:r w:rsidR="001779BD" w:rsidRPr="001779BD">
        <w:rPr>
          <w:rStyle w:val="PageNumber"/>
          <w:noProof/>
        </w:rPr>
        <w:t>15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335" w:rsidRDefault="00BD0335">
      <w:r>
        <w:separator/>
      </w:r>
    </w:p>
  </w:footnote>
  <w:footnote w:type="continuationSeparator" w:id="0">
    <w:p w:rsidR="00BD0335" w:rsidRDefault="00BD0335">
      <w:r>
        <w:continuationSeparator/>
      </w:r>
    </w:p>
  </w:footnote>
  <w:footnote w:type="continuationNotice" w:id="1">
    <w:p w:rsidR="00BD0335" w:rsidRDefault="00BD0335">
      <w:pPr>
        <w:spacing w:before="0" w:after="0"/>
      </w:pP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335" w:rsidRPr="00D378EB" w:rsidRDefault="00BD0335">
    <w:pPr>
      <w:pStyle w:val="Header"/>
    </w:pPr>
    <w:fldSimple w:instr=" STYLEREF  Client  \* MERGEFORMAT ">
      <w:r w:rsidR="001779BD">
        <w:rPr>
          <w:noProof/>
        </w:rPr>
        <w:t>Baker Real Estate</w:t>
      </w:r>
    </w:fldSimple>
    <w:r w:rsidRPr="00D378EB">
      <w:tab/>
    </w:r>
    <w:r w:rsidRPr="00D378EB">
      <w:tab/>
    </w:r>
    <w:fldSimple w:instr=" STYLEREF  Title  \* MERGEFORMAT ">
      <w:r w:rsidR="001779BD" w:rsidRPr="001779BD">
        <w:rPr>
          <w:b/>
          <w:bCs/>
          <w:noProof/>
        </w:rPr>
        <w:t>API Specification</w:t>
      </w:r>
    </w:fldSimple>
  </w:p>
  <w:p w:rsidR="00BD0335" w:rsidRPr="00D378EB" w:rsidRDefault="00BD0335">
    <w:pPr>
      <w:pStyle w:val="Header"/>
    </w:pPr>
    <w:fldSimple w:instr=" STYLEREF  Project  \* MERGEFORMAT ">
      <w:r w:rsidR="001779BD">
        <w:rPr>
          <w:noProof/>
        </w:rPr>
        <w:t>Baker PMS API</w:t>
      </w:r>
    </w:fldSimple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335" w:rsidRPr="00D378EB" w:rsidRDefault="00BD0335" w:rsidP="00D378EB">
    <w:pPr>
      <w:pStyle w:val="Header"/>
    </w:pPr>
    <w:fldSimple w:instr=" STYLEREF  Title  \* MERGEFORMAT ">
      <w:r w:rsidR="001779BD" w:rsidRPr="001779BD">
        <w:rPr>
          <w:b/>
          <w:bCs/>
          <w:noProof/>
        </w:rPr>
        <w:t>API Specification</w:t>
      </w:r>
    </w:fldSimple>
    <w:r>
      <w:tab/>
    </w:r>
    <w:r>
      <w:tab/>
    </w:r>
    <w:fldSimple w:instr=" STYLEREF  Client  \* MERGEFORMAT ">
      <w:r w:rsidR="001779BD">
        <w:rPr>
          <w:noProof/>
        </w:rPr>
        <w:t>Baker Real Estate</w:t>
      </w:r>
    </w:fldSimple>
  </w:p>
  <w:p w:rsidR="00BD0335" w:rsidRPr="00D378EB" w:rsidRDefault="00BD0335" w:rsidP="00D378EB">
    <w:pPr>
      <w:pStyle w:val="Header"/>
    </w:pPr>
    <w:r>
      <w:tab/>
    </w:r>
    <w:r>
      <w:tab/>
    </w:r>
    <w:fldSimple w:instr=" STYLEREF  Project  \* MERGEFORMAT ">
      <w:r w:rsidR="001779BD">
        <w:rPr>
          <w:noProof/>
        </w:rPr>
        <w:t>Baker PMS API</w:t>
      </w:r>
    </w:fldSimple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335" w:rsidRDefault="00BD0335" w:rsidP="00272CC2">
    <w:pPr>
      <w:pStyle w:val="Header"/>
      <w:pBdr>
        <w:bottom w:val="none" w:sz="0" w:space="0" w:color="auto"/>
      </w:pBd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C7826196"/>
    <w:lvl w:ilvl="0">
      <w:start w:val="1"/>
      <w:numFmt w:val="bullet"/>
      <w:pStyle w:val="ListBullet5"/>
      <w:lvlText w:val="̵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color w:val="A6A6A6" w:themeColor="background1" w:themeShade="A6"/>
        <w:sz w:val="22"/>
        <w:szCs w:val="22"/>
      </w:rPr>
    </w:lvl>
  </w:abstractNum>
  <w:abstractNum w:abstractNumId="1">
    <w:nsid w:val="FFFFFF81"/>
    <w:multiLevelType w:val="singleLevel"/>
    <w:tmpl w:val="FBA8E718"/>
    <w:lvl w:ilvl="0">
      <w:start w:val="1"/>
      <w:numFmt w:val="bullet"/>
      <w:pStyle w:val="ListBullet4"/>
      <w:lvlText w:val="○"/>
      <w:lvlJc w:val="left"/>
      <w:pPr>
        <w:ind w:left="1440" w:hanging="360"/>
      </w:pPr>
      <w:rPr>
        <w:rFonts w:ascii="Times New Roman" w:hAnsi="Times New Roman" w:cs="Times New Roman" w:hint="default"/>
        <w:b/>
        <w:i w:val="0"/>
        <w:color w:val="A6A6A6" w:themeColor="background1" w:themeShade="A6"/>
        <w:sz w:val="22"/>
      </w:rPr>
    </w:lvl>
  </w:abstractNum>
  <w:abstractNum w:abstractNumId="2">
    <w:nsid w:val="FFFFFF89"/>
    <w:multiLevelType w:val="singleLevel"/>
    <w:tmpl w:val="EA346C46"/>
    <w:lvl w:ilvl="0">
      <w:start w:val="1"/>
      <w:numFmt w:val="bullet"/>
      <w:lvlText w:val="■"/>
      <w:lvlJc w:val="left"/>
      <w:pPr>
        <w:ind w:left="360" w:hanging="360"/>
      </w:pPr>
      <w:rPr>
        <w:rFonts w:ascii="Arial" w:hAnsi="Arial" w:hint="default"/>
        <w:b w:val="0"/>
        <w:i w:val="0"/>
        <w:color w:val="6F9392"/>
        <w:sz w:val="20"/>
        <w:szCs w:val="16"/>
      </w:rPr>
    </w:lvl>
  </w:abstractNum>
  <w:abstractNum w:abstractNumId="3">
    <w:nsid w:val="014322AE"/>
    <w:multiLevelType w:val="hybridMultilevel"/>
    <w:tmpl w:val="6C0EDBCE"/>
    <w:lvl w:ilvl="0" w:tplc="3AC4F9B6">
      <w:start w:val="1"/>
      <w:numFmt w:val="bullet"/>
      <w:pStyle w:val="ListBullet2Compact"/>
      <w:lvlText w:val="□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BFBFBF" w:themeColor="background1" w:themeShade="BF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28D7843"/>
    <w:multiLevelType w:val="hybridMultilevel"/>
    <w:tmpl w:val="1EB20190"/>
    <w:lvl w:ilvl="0" w:tplc="C84ED9D4">
      <w:start w:val="1"/>
      <w:numFmt w:val="bullet"/>
      <w:pStyle w:val="TableBullet2"/>
      <w:lvlText w:val="□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808080" w:themeColor="background1" w:themeShade="80"/>
        <w:position w:val="0"/>
        <w:sz w:val="22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05639"/>
    <w:multiLevelType w:val="multilevel"/>
    <w:tmpl w:val="ADB0D596"/>
    <w:styleLink w:val="Appendix"/>
    <w:lvl w:ilvl="0">
      <w:start w:val="1"/>
      <w:numFmt w:val="upperLetter"/>
      <w:suff w:val="space"/>
      <w:lvlText w:val="Appendix %1 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suff w:val="space"/>
      <w:lvlText w:val="%9%1.%2.%3.%4.%5.%6.%7.%8"/>
      <w:lvlJc w:val="left"/>
      <w:pPr>
        <w:ind w:left="720" w:hanging="720"/>
      </w:pPr>
      <w:rPr>
        <w:rFonts w:hint="default"/>
      </w:rPr>
    </w:lvl>
  </w:abstractNum>
  <w:abstractNum w:abstractNumId="6">
    <w:nsid w:val="08F438C5"/>
    <w:multiLevelType w:val="multilevel"/>
    <w:tmpl w:val="D212A19C"/>
    <w:lvl w:ilvl="0">
      <w:start w:val="1"/>
      <w:numFmt w:val="bullet"/>
      <w:pStyle w:val="ListBullet"/>
      <w:lvlText w:val="■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6A6A6" w:themeColor="background1" w:themeShade="A6"/>
        <w:sz w:val="22"/>
        <w:szCs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09147ADA"/>
    <w:multiLevelType w:val="multilevel"/>
    <w:tmpl w:val="57B2C02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8">
    <w:nsid w:val="134912E7"/>
    <w:multiLevelType w:val="hybridMultilevel"/>
    <w:tmpl w:val="B290C398"/>
    <w:lvl w:ilvl="0" w:tplc="5278578A">
      <w:start w:val="1"/>
      <w:numFmt w:val="bullet"/>
      <w:pStyle w:val="ListSingleStep2"/>
      <w:lvlText w:val="►"/>
      <w:lvlJc w:val="left"/>
      <w:pPr>
        <w:ind w:left="720" w:hanging="360"/>
      </w:pPr>
      <w:rPr>
        <w:rFonts w:ascii="Arial" w:hAnsi="Arial" w:hint="default"/>
        <w:b w:val="0"/>
        <w:i w:val="0"/>
        <w:color w:val="A6A6A6" w:themeColor="background1" w:themeShade="A6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14730"/>
    <w:multiLevelType w:val="multilevel"/>
    <w:tmpl w:val="73C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2E4A53"/>
    <w:multiLevelType w:val="hybridMultilevel"/>
    <w:tmpl w:val="9A46F608"/>
    <w:lvl w:ilvl="0" w:tplc="26CCAB06">
      <w:start w:val="1"/>
      <w:numFmt w:val="bullet"/>
      <w:pStyle w:val="ListSingleStep"/>
      <w:lvlText w:val="►"/>
      <w:lvlJc w:val="left"/>
      <w:pPr>
        <w:ind w:left="360" w:hanging="360"/>
      </w:pPr>
      <w:rPr>
        <w:rFonts w:ascii="Arial" w:hAnsi="Arial" w:hint="default"/>
        <w:b w:val="0"/>
        <w:i w:val="0"/>
        <w:color w:val="A6A6A6" w:themeColor="background1" w:themeShade="A6"/>
        <w:sz w:val="18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E0EEE"/>
    <w:multiLevelType w:val="multilevel"/>
    <w:tmpl w:val="C2EED9E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A6A6A6" w:themeColor="background1" w:themeShade="A6"/>
        <w:sz w:val="2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mbria" w:hAnsi="Cambria" w:hint="default"/>
        <w:b/>
        <w:i w:val="0"/>
        <w:color w:val="632423"/>
        <w:sz w:val="22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ascii="Cambria" w:hAnsi="Cambria" w:hint="default"/>
        <w:b/>
        <w:i w:val="0"/>
        <w:color w:val="632423"/>
        <w:sz w:val="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27D4344E"/>
    <w:multiLevelType w:val="hybridMultilevel"/>
    <w:tmpl w:val="81587D74"/>
    <w:lvl w:ilvl="0" w:tplc="76901464">
      <w:start w:val="1"/>
      <w:numFmt w:val="bullet"/>
      <w:pStyle w:val="ListBulletCompact"/>
      <w:lvlText w:val="■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6A6A6" w:themeColor="background1" w:themeShade="A6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464DC0"/>
    <w:multiLevelType w:val="multilevel"/>
    <w:tmpl w:val="59C67F10"/>
    <w:styleLink w:val="111111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35A06919"/>
    <w:multiLevelType w:val="hybridMultilevel"/>
    <w:tmpl w:val="708E8F70"/>
    <w:lvl w:ilvl="0" w:tplc="1CCAF5A6">
      <w:start w:val="1"/>
      <w:numFmt w:val="bullet"/>
      <w:pStyle w:val="ListBullet2"/>
      <w:lvlText w:val="□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808080" w:themeColor="background1" w:themeShade="80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D1489B"/>
    <w:multiLevelType w:val="hybridMultilevel"/>
    <w:tmpl w:val="CCFA36CA"/>
    <w:lvl w:ilvl="0" w:tplc="C096B704">
      <w:start w:val="1"/>
      <w:numFmt w:val="bullet"/>
      <w:pStyle w:val="TableBullet"/>
      <w:lvlText w:val="■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6A6A6" w:themeColor="background1" w:themeShade="A6"/>
        <w:sz w:val="22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70165"/>
    <w:multiLevelType w:val="multilevel"/>
    <w:tmpl w:val="DBDC0FF6"/>
    <w:styleLink w:val="qList"/>
    <w:lvl w:ilvl="0">
      <w:start w:val="1"/>
      <w:numFmt w:val="decimal"/>
      <w:lvlText w:val="%1"/>
      <w:lvlJc w:val="left"/>
      <w:pPr>
        <w:ind w:left="360" w:hanging="360"/>
      </w:pPr>
      <w:rPr>
        <w:rFonts w:ascii="Segoe UI" w:hAnsi="Segoe UI" w:hint="default"/>
        <w:b/>
        <w:color w:val="6F9392"/>
        <w:sz w:val="18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ascii="Segoe UI" w:hAnsi="Segoe UI" w:hint="default"/>
        <w:b/>
        <w:i w:val="0"/>
        <w:color w:val="6F9392"/>
        <w:sz w:val="18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ascii="Segoe UI" w:hAnsi="Segoe UI" w:hint="default"/>
        <w:b/>
        <w:color w:val="6F9392"/>
        <w:sz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55EC79AF"/>
    <w:multiLevelType w:val="multilevel"/>
    <w:tmpl w:val="1A6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460E89"/>
    <w:multiLevelType w:val="hybridMultilevel"/>
    <w:tmpl w:val="15E07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B5DC6"/>
    <w:multiLevelType w:val="hybridMultilevel"/>
    <w:tmpl w:val="15E07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D5C72"/>
    <w:multiLevelType w:val="hybridMultilevel"/>
    <w:tmpl w:val="CE2CF116"/>
    <w:lvl w:ilvl="0" w:tplc="143C8334">
      <w:start w:val="1"/>
      <w:numFmt w:val="bullet"/>
      <w:pStyle w:val="TableBulletCompact"/>
      <w:lvlText w:val="■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6A6A6" w:themeColor="background1" w:themeShade="A6"/>
        <w:sz w:val="22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8248FF"/>
    <w:multiLevelType w:val="multilevel"/>
    <w:tmpl w:val="435A5322"/>
    <w:lvl w:ilvl="0">
      <w:start w:val="1"/>
      <w:numFmt w:val="decimal"/>
      <w:lvlText w:val="%1"/>
      <w:lvlJc w:val="left"/>
      <w:pPr>
        <w:ind w:left="360" w:hanging="360"/>
      </w:pPr>
      <w:rPr>
        <w:rFonts w:ascii="Segoe UI" w:hAnsi="Segoe UI" w:hint="default"/>
        <w:b/>
        <w:color w:val="6F9392"/>
        <w:sz w:val="18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ascii="Segoe UI" w:hAnsi="Segoe UI" w:hint="default"/>
        <w:b/>
        <w:i w:val="0"/>
        <w:color w:val="6F9392"/>
        <w:sz w:val="18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ascii="Segoe UI" w:hAnsi="Segoe UI" w:hint="default"/>
        <w:b/>
        <w:color w:val="6F9392"/>
        <w:sz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F085504"/>
    <w:multiLevelType w:val="hybridMultilevel"/>
    <w:tmpl w:val="17DE0BF0"/>
    <w:lvl w:ilvl="0" w:tplc="E4787490">
      <w:start w:val="1"/>
      <w:numFmt w:val="lowerLetter"/>
      <w:pStyle w:val="List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6A6A6" w:themeColor="background1" w:themeShade="A6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2ED3C48"/>
    <w:multiLevelType w:val="multilevel"/>
    <w:tmpl w:val="10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34E5657"/>
    <w:multiLevelType w:val="hybridMultilevel"/>
    <w:tmpl w:val="F91AE8A8"/>
    <w:lvl w:ilvl="0" w:tplc="FD52CC52">
      <w:start w:val="1"/>
      <w:numFmt w:val="bullet"/>
      <w:pStyle w:val="ListBulletKwn"/>
      <w:lvlText w:val="■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6A6A6" w:themeColor="background1" w:themeShade="A6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A04705"/>
    <w:multiLevelType w:val="hybridMultilevel"/>
    <w:tmpl w:val="A5F67932"/>
    <w:lvl w:ilvl="0" w:tplc="340ABA5A">
      <w:start w:val="1"/>
      <w:numFmt w:val="bullet"/>
      <w:pStyle w:val="ListBullet3"/>
      <w:lvlText w:val="●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color w:val="BFBFBF" w:themeColor="background1" w:themeShade="B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E55B83"/>
    <w:multiLevelType w:val="hybridMultilevel"/>
    <w:tmpl w:val="5C28D6AC"/>
    <w:lvl w:ilvl="0" w:tplc="F920DEA8">
      <w:start w:val="1"/>
      <w:numFmt w:val="lowerRoman"/>
      <w:pStyle w:val="ListRoman"/>
      <w:lvlText w:val="%1."/>
      <w:lvlJc w:val="left"/>
      <w:pPr>
        <w:ind w:left="1080" w:hanging="360"/>
      </w:pPr>
      <w:rPr>
        <w:rFonts w:ascii="Calibri" w:hAnsi="Calibri" w:hint="default"/>
        <w:b/>
        <w:i w:val="0"/>
        <w:color w:val="A6A6A6" w:themeColor="background1" w:themeShade="A6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3"/>
  </w:num>
  <w:num w:numId="3">
    <w:abstractNumId w:val="5"/>
  </w:num>
  <w:num w:numId="4">
    <w:abstractNumId w:val="1"/>
  </w:num>
  <w:num w:numId="5">
    <w:abstractNumId w:val="14"/>
  </w:num>
  <w:num w:numId="6">
    <w:abstractNumId w:val="0"/>
  </w:num>
  <w:num w:numId="7">
    <w:abstractNumId w:val="12"/>
  </w:num>
  <w:num w:numId="8">
    <w:abstractNumId w:val="16"/>
  </w:num>
  <w:num w:numId="9">
    <w:abstractNumId w:val="2"/>
  </w:num>
  <w:num w:numId="10">
    <w:abstractNumId w:val="25"/>
  </w:num>
  <w:num w:numId="11">
    <w:abstractNumId w:val="21"/>
  </w:num>
  <w:num w:numId="12">
    <w:abstractNumId w:val="24"/>
  </w:num>
  <w:num w:numId="13">
    <w:abstractNumId w:val="10"/>
  </w:num>
  <w:num w:numId="14">
    <w:abstractNumId w:val="8"/>
  </w:num>
  <w:num w:numId="15">
    <w:abstractNumId w:val="3"/>
  </w:num>
  <w:num w:numId="16">
    <w:abstractNumId w:val="4"/>
  </w:num>
  <w:num w:numId="17">
    <w:abstractNumId w:val="7"/>
  </w:num>
  <w:num w:numId="18">
    <w:abstractNumId w:val="15"/>
  </w:num>
  <w:num w:numId="19">
    <w:abstractNumId w:val="20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1"/>
  </w:num>
  <w:num w:numId="27">
    <w:abstractNumId w:val="26"/>
  </w:num>
  <w:num w:numId="28">
    <w:abstractNumId w:val="22"/>
  </w:num>
  <w:num w:numId="29">
    <w:abstractNumId w:val="6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9"/>
  </w:num>
  <w:num w:numId="33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doNotDisplayPageBoundaries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7" w:nlCheck="1" w:checkStyle="1"/>
  <w:activeWritingStyle w:appName="MSWord" w:lang="en-CA" w:vendorID="64" w:dllVersion="131077" w:nlCheck="1" w:checkStyle="1"/>
  <w:activeWritingStyle w:appName="MSWord" w:lang="fr-CA" w:vendorID="64" w:dllVersion="131078" w:nlCheck="1" w:checkStyle="1"/>
  <w:proofState w:spelling="clean" w:grammar="clean"/>
  <w:attachedTemplate r:id="rId1"/>
  <w:linkStyles/>
  <w:stylePaneFormatFilter w:val="1001"/>
  <w:trackRevisions/>
  <w:doNotTrackMoves/>
  <w:doNotTrackFormatting/>
  <w:defaultTabStop w:val="720"/>
  <w:evenAndOddHeaders/>
  <w:drawingGridHorizontalSpacing w:val="110"/>
  <w:displayHorizontalDrawingGridEvery w:val="2"/>
  <w:noPunctuationKerning/>
  <w:characterSpacingControl w:val="doNotCompress"/>
  <w:hdrShapeDefaults>
    <o:shapedefaults v:ext="edit" spidmax="2050" style="mso-position-horizontal:left;mso-position-horizontal-relative:page;mso-position-vertical:bottom;mso-position-vertical-relative:page" fillcolor="none [824]" stroke="f">
      <v:fill color="none [824]"/>
      <v:stroke on="f"/>
      <o:colormru v:ext="edit" colors="#095b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8552C"/>
    <w:rsid w:val="0000209E"/>
    <w:rsid w:val="0000226E"/>
    <w:rsid w:val="00003970"/>
    <w:rsid w:val="00003AA3"/>
    <w:rsid w:val="000052F4"/>
    <w:rsid w:val="000053A9"/>
    <w:rsid w:val="00005728"/>
    <w:rsid w:val="00005A2D"/>
    <w:rsid w:val="0000723B"/>
    <w:rsid w:val="000072CD"/>
    <w:rsid w:val="00007890"/>
    <w:rsid w:val="000107C0"/>
    <w:rsid w:val="00011361"/>
    <w:rsid w:val="0001290F"/>
    <w:rsid w:val="00012A9D"/>
    <w:rsid w:val="00012AC7"/>
    <w:rsid w:val="000135C6"/>
    <w:rsid w:val="00014BCB"/>
    <w:rsid w:val="000151CB"/>
    <w:rsid w:val="00015319"/>
    <w:rsid w:val="00015A3E"/>
    <w:rsid w:val="000168D2"/>
    <w:rsid w:val="00016DBA"/>
    <w:rsid w:val="00025BFF"/>
    <w:rsid w:val="00026ED8"/>
    <w:rsid w:val="000277ED"/>
    <w:rsid w:val="00031B5E"/>
    <w:rsid w:val="00033DAE"/>
    <w:rsid w:val="00033DEE"/>
    <w:rsid w:val="00035AD5"/>
    <w:rsid w:val="00035E7D"/>
    <w:rsid w:val="000402AE"/>
    <w:rsid w:val="00042A4F"/>
    <w:rsid w:val="00042B62"/>
    <w:rsid w:val="00043ED6"/>
    <w:rsid w:val="000508DF"/>
    <w:rsid w:val="00051962"/>
    <w:rsid w:val="00051F4F"/>
    <w:rsid w:val="000523EB"/>
    <w:rsid w:val="0005340D"/>
    <w:rsid w:val="00053A9B"/>
    <w:rsid w:val="000543C8"/>
    <w:rsid w:val="0005580C"/>
    <w:rsid w:val="0005667C"/>
    <w:rsid w:val="000603B1"/>
    <w:rsid w:val="00060AF5"/>
    <w:rsid w:val="000611C6"/>
    <w:rsid w:val="000649B4"/>
    <w:rsid w:val="00064A42"/>
    <w:rsid w:val="000653ED"/>
    <w:rsid w:val="000665A8"/>
    <w:rsid w:val="0006660B"/>
    <w:rsid w:val="000667CD"/>
    <w:rsid w:val="00066FA7"/>
    <w:rsid w:val="000702CD"/>
    <w:rsid w:val="000720D1"/>
    <w:rsid w:val="0007270C"/>
    <w:rsid w:val="00072F0B"/>
    <w:rsid w:val="000764D2"/>
    <w:rsid w:val="000812CB"/>
    <w:rsid w:val="00083185"/>
    <w:rsid w:val="00083681"/>
    <w:rsid w:val="000841B9"/>
    <w:rsid w:val="0008552C"/>
    <w:rsid w:val="00086DA9"/>
    <w:rsid w:val="00094BCF"/>
    <w:rsid w:val="00096489"/>
    <w:rsid w:val="00097D44"/>
    <w:rsid w:val="000A074E"/>
    <w:rsid w:val="000A0B69"/>
    <w:rsid w:val="000A0BF9"/>
    <w:rsid w:val="000A259D"/>
    <w:rsid w:val="000A3752"/>
    <w:rsid w:val="000A45F0"/>
    <w:rsid w:val="000A5B21"/>
    <w:rsid w:val="000A6495"/>
    <w:rsid w:val="000A7409"/>
    <w:rsid w:val="000B2764"/>
    <w:rsid w:val="000B3475"/>
    <w:rsid w:val="000B3635"/>
    <w:rsid w:val="000B40D3"/>
    <w:rsid w:val="000B4EEF"/>
    <w:rsid w:val="000B5807"/>
    <w:rsid w:val="000B73D9"/>
    <w:rsid w:val="000C055E"/>
    <w:rsid w:val="000C318B"/>
    <w:rsid w:val="000C446B"/>
    <w:rsid w:val="000C6798"/>
    <w:rsid w:val="000C7450"/>
    <w:rsid w:val="000D104C"/>
    <w:rsid w:val="000D3062"/>
    <w:rsid w:val="000D37FF"/>
    <w:rsid w:val="000D6DA9"/>
    <w:rsid w:val="000E09FB"/>
    <w:rsid w:val="000E1860"/>
    <w:rsid w:val="000E2BCB"/>
    <w:rsid w:val="000E4C47"/>
    <w:rsid w:val="000E51AB"/>
    <w:rsid w:val="000E5334"/>
    <w:rsid w:val="000F1744"/>
    <w:rsid w:val="000F2A55"/>
    <w:rsid w:val="000F665F"/>
    <w:rsid w:val="000F73F1"/>
    <w:rsid w:val="000F7FBE"/>
    <w:rsid w:val="001003EE"/>
    <w:rsid w:val="00102B63"/>
    <w:rsid w:val="001037C5"/>
    <w:rsid w:val="001051B9"/>
    <w:rsid w:val="00105361"/>
    <w:rsid w:val="001053DE"/>
    <w:rsid w:val="001059E7"/>
    <w:rsid w:val="00107966"/>
    <w:rsid w:val="00110EC6"/>
    <w:rsid w:val="00112FBA"/>
    <w:rsid w:val="001154A4"/>
    <w:rsid w:val="00116221"/>
    <w:rsid w:val="00116696"/>
    <w:rsid w:val="00117303"/>
    <w:rsid w:val="00122234"/>
    <w:rsid w:val="0012241C"/>
    <w:rsid w:val="00122780"/>
    <w:rsid w:val="00122E64"/>
    <w:rsid w:val="001235ED"/>
    <w:rsid w:val="00127548"/>
    <w:rsid w:val="0013099D"/>
    <w:rsid w:val="00130E78"/>
    <w:rsid w:val="00132DB9"/>
    <w:rsid w:val="00135075"/>
    <w:rsid w:val="0013634A"/>
    <w:rsid w:val="001378DB"/>
    <w:rsid w:val="00142D6E"/>
    <w:rsid w:val="0014314F"/>
    <w:rsid w:val="001433A8"/>
    <w:rsid w:val="00146E3D"/>
    <w:rsid w:val="0014713E"/>
    <w:rsid w:val="00153C33"/>
    <w:rsid w:val="00154492"/>
    <w:rsid w:val="00154756"/>
    <w:rsid w:val="001564A3"/>
    <w:rsid w:val="001577E1"/>
    <w:rsid w:val="00160378"/>
    <w:rsid w:val="00160A69"/>
    <w:rsid w:val="0016126D"/>
    <w:rsid w:val="00161277"/>
    <w:rsid w:val="0016129A"/>
    <w:rsid w:val="00161403"/>
    <w:rsid w:val="00163452"/>
    <w:rsid w:val="00165305"/>
    <w:rsid w:val="00165D3F"/>
    <w:rsid w:val="00166C8B"/>
    <w:rsid w:val="00166CD4"/>
    <w:rsid w:val="00167A3D"/>
    <w:rsid w:val="0017109E"/>
    <w:rsid w:val="001715E0"/>
    <w:rsid w:val="00173439"/>
    <w:rsid w:val="00175B86"/>
    <w:rsid w:val="00175DEB"/>
    <w:rsid w:val="001779BD"/>
    <w:rsid w:val="00180FA3"/>
    <w:rsid w:val="001814EF"/>
    <w:rsid w:val="0018337D"/>
    <w:rsid w:val="0018508F"/>
    <w:rsid w:val="001855A5"/>
    <w:rsid w:val="0018613C"/>
    <w:rsid w:val="00187FD4"/>
    <w:rsid w:val="001908B2"/>
    <w:rsid w:val="00191705"/>
    <w:rsid w:val="0019568F"/>
    <w:rsid w:val="001957DF"/>
    <w:rsid w:val="001964AE"/>
    <w:rsid w:val="001A0B1D"/>
    <w:rsid w:val="001A14DF"/>
    <w:rsid w:val="001A186E"/>
    <w:rsid w:val="001A397D"/>
    <w:rsid w:val="001A7354"/>
    <w:rsid w:val="001A7F67"/>
    <w:rsid w:val="001B00E1"/>
    <w:rsid w:val="001B0269"/>
    <w:rsid w:val="001B0F31"/>
    <w:rsid w:val="001B2720"/>
    <w:rsid w:val="001B2983"/>
    <w:rsid w:val="001B3DF0"/>
    <w:rsid w:val="001B7009"/>
    <w:rsid w:val="001C0FF3"/>
    <w:rsid w:val="001C1D32"/>
    <w:rsid w:val="001C4327"/>
    <w:rsid w:val="001C46D3"/>
    <w:rsid w:val="001C54E5"/>
    <w:rsid w:val="001C5BEE"/>
    <w:rsid w:val="001D1A5E"/>
    <w:rsid w:val="001D276B"/>
    <w:rsid w:val="001D2D49"/>
    <w:rsid w:val="001D5528"/>
    <w:rsid w:val="001E0DC7"/>
    <w:rsid w:val="001E44A0"/>
    <w:rsid w:val="001E573F"/>
    <w:rsid w:val="001E5DA7"/>
    <w:rsid w:val="001E616B"/>
    <w:rsid w:val="001E6545"/>
    <w:rsid w:val="001E7BC8"/>
    <w:rsid w:val="001F19C4"/>
    <w:rsid w:val="001F1EFF"/>
    <w:rsid w:val="001F1FC0"/>
    <w:rsid w:val="001F2221"/>
    <w:rsid w:val="001F31B7"/>
    <w:rsid w:val="001F4013"/>
    <w:rsid w:val="001F5E30"/>
    <w:rsid w:val="001F607E"/>
    <w:rsid w:val="001F6637"/>
    <w:rsid w:val="001F7814"/>
    <w:rsid w:val="00200AD4"/>
    <w:rsid w:val="00200CA6"/>
    <w:rsid w:val="00200E0A"/>
    <w:rsid w:val="0020130D"/>
    <w:rsid w:val="00202030"/>
    <w:rsid w:val="0020351F"/>
    <w:rsid w:val="00204795"/>
    <w:rsid w:val="00207EB2"/>
    <w:rsid w:val="00211095"/>
    <w:rsid w:val="00211901"/>
    <w:rsid w:val="002128B4"/>
    <w:rsid w:val="0021290B"/>
    <w:rsid w:val="00213D8B"/>
    <w:rsid w:val="00215822"/>
    <w:rsid w:val="002175FC"/>
    <w:rsid w:val="00217ED1"/>
    <w:rsid w:val="002215B7"/>
    <w:rsid w:val="0022413C"/>
    <w:rsid w:val="002251B1"/>
    <w:rsid w:val="002263AF"/>
    <w:rsid w:val="0022651E"/>
    <w:rsid w:val="0022662D"/>
    <w:rsid w:val="00227A32"/>
    <w:rsid w:val="00230237"/>
    <w:rsid w:val="0023130D"/>
    <w:rsid w:val="002355AB"/>
    <w:rsid w:val="00235670"/>
    <w:rsid w:val="00242AAA"/>
    <w:rsid w:val="00242D2C"/>
    <w:rsid w:val="00244347"/>
    <w:rsid w:val="00245010"/>
    <w:rsid w:val="002473E8"/>
    <w:rsid w:val="0025079D"/>
    <w:rsid w:val="00250989"/>
    <w:rsid w:val="002518D5"/>
    <w:rsid w:val="00251BFC"/>
    <w:rsid w:val="00251D04"/>
    <w:rsid w:val="002528EC"/>
    <w:rsid w:val="0025293B"/>
    <w:rsid w:val="00253A15"/>
    <w:rsid w:val="00253A62"/>
    <w:rsid w:val="00255739"/>
    <w:rsid w:val="00255A24"/>
    <w:rsid w:val="00257EB1"/>
    <w:rsid w:val="002608D5"/>
    <w:rsid w:val="00261B70"/>
    <w:rsid w:val="00262E82"/>
    <w:rsid w:val="00262FFD"/>
    <w:rsid w:val="00264A2A"/>
    <w:rsid w:val="00265246"/>
    <w:rsid w:val="00266381"/>
    <w:rsid w:val="002664CA"/>
    <w:rsid w:val="002670AC"/>
    <w:rsid w:val="00270D2D"/>
    <w:rsid w:val="002717AC"/>
    <w:rsid w:val="00272CC2"/>
    <w:rsid w:val="00275FF3"/>
    <w:rsid w:val="00277B92"/>
    <w:rsid w:val="00282C24"/>
    <w:rsid w:val="00282E7F"/>
    <w:rsid w:val="0028533D"/>
    <w:rsid w:val="00285513"/>
    <w:rsid w:val="002871C5"/>
    <w:rsid w:val="00290F49"/>
    <w:rsid w:val="00292C9D"/>
    <w:rsid w:val="0029331B"/>
    <w:rsid w:val="00295557"/>
    <w:rsid w:val="0029576D"/>
    <w:rsid w:val="00295A2D"/>
    <w:rsid w:val="00295F8C"/>
    <w:rsid w:val="0029704B"/>
    <w:rsid w:val="002976BC"/>
    <w:rsid w:val="002A0FAB"/>
    <w:rsid w:val="002A3436"/>
    <w:rsid w:val="002A3574"/>
    <w:rsid w:val="002A7D28"/>
    <w:rsid w:val="002B057C"/>
    <w:rsid w:val="002B16BF"/>
    <w:rsid w:val="002B3019"/>
    <w:rsid w:val="002B3BC0"/>
    <w:rsid w:val="002B4E41"/>
    <w:rsid w:val="002B626A"/>
    <w:rsid w:val="002B788C"/>
    <w:rsid w:val="002C0DEC"/>
    <w:rsid w:val="002C1F03"/>
    <w:rsid w:val="002C41FF"/>
    <w:rsid w:val="002C4F36"/>
    <w:rsid w:val="002C509E"/>
    <w:rsid w:val="002C6D98"/>
    <w:rsid w:val="002C78A5"/>
    <w:rsid w:val="002D1C45"/>
    <w:rsid w:val="002D3E8E"/>
    <w:rsid w:val="002D409B"/>
    <w:rsid w:val="002D4990"/>
    <w:rsid w:val="002D687E"/>
    <w:rsid w:val="002D6D77"/>
    <w:rsid w:val="002E000D"/>
    <w:rsid w:val="002E0FD5"/>
    <w:rsid w:val="002E20B2"/>
    <w:rsid w:val="002E51DB"/>
    <w:rsid w:val="002F087E"/>
    <w:rsid w:val="002F1B80"/>
    <w:rsid w:val="002F1F6A"/>
    <w:rsid w:val="002F223F"/>
    <w:rsid w:val="002F2329"/>
    <w:rsid w:val="002F5084"/>
    <w:rsid w:val="002F56DD"/>
    <w:rsid w:val="002F6117"/>
    <w:rsid w:val="002F6CC8"/>
    <w:rsid w:val="002F7E16"/>
    <w:rsid w:val="003008C0"/>
    <w:rsid w:val="00303B33"/>
    <w:rsid w:val="00305151"/>
    <w:rsid w:val="003066B8"/>
    <w:rsid w:val="003074A7"/>
    <w:rsid w:val="00310528"/>
    <w:rsid w:val="003105AB"/>
    <w:rsid w:val="00311184"/>
    <w:rsid w:val="00313196"/>
    <w:rsid w:val="00313C16"/>
    <w:rsid w:val="00313DAB"/>
    <w:rsid w:val="00314A64"/>
    <w:rsid w:val="00321CB4"/>
    <w:rsid w:val="00322A02"/>
    <w:rsid w:val="0032370D"/>
    <w:rsid w:val="00325B87"/>
    <w:rsid w:val="00326F55"/>
    <w:rsid w:val="00327267"/>
    <w:rsid w:val="00330151"/>
    <w:rsid w:val="00330A52"/>
    <w:rsid w:val="00330D60"/>
    <w:rsid w:val="00331EA7"/>
    <w:rsid w:val="003335CC"/>
    <w:rsid w:val="00335C24"/>
    <w:rsid w:val="003366E6"/>
    <w:rsid w:val="003373A9"/>
    <w:rsid w:val="003376EB"/>
    <w:rsid w:val="00337B6C"/>
    <w:rsid w:val="00340F5A"/>
    <w:rsid w:val="003417C8"/>
    <w:rsid w:val="00342FED"/>
    <w:rsid w:val="00343705"/>
    <w:rsid w:val="00343B06"/>
    <w:rsid w:val="00345D61"/>
    <w:rsid w:val="0034612F"/>
    <w:rsid w:val="003526B9"/>
    <w:rsid w:val="00352E63"/>
    <w:rsid w:val="0035437F"/>
    <w:rsid w:val="00356EE9"/>
    <w:rsid w:val="0035797F"/>
    <w:rsid w:val="003607D4"/>
    <w:rsid w:val="00362B5E"/>
    <w:rsid w:val="00362E1C"/>
    <w:rsid w:val="00363914"/>
    <w:rsid w:val="00363CD3"/>
    <w:rsid w:val="00372588"/>
    <w:rsid w:val="00374054"/>
    <w:rsid w:val="003741C7"/>
    <w:rsid w:val="00376725"/>
    <w:rsid w:val="00381A40"/>
    <w:rsid w:val="00381B3D"/>
    <w:rsid w:val="00383FA8"/>
    <w:rsid w:val="00384D4D"/>
    <w:rsid w:val="00385FE3"/>
    <w:rsid w:val="00386F6B"/>
    <w:rsid w:val="0038750F"/>
    <w:rsid w:val="003876D1"/>
    <w:rsid w:val="00391951"/>
    <w:rsid w:val="00392BF7"/>
    <w:rsid w:val="00392D50"/>
    <w:rsid w:val="00393075"/>
    <w:rsid w:val="0039343A"/>
    <w:rsid w:val="00394C30"/>
    <w:rsid w:val="00394E91"/>
    <w:rsid w:val="00395AB6"/>
    <w:rsid w:val="003974BA"/>
    <w:rsid w:val="003A1551"/>
    <w:rsid w:val="003A1BEF"/>
    <w:rsid w:val="003A2211"/>
    <w:rsid w:val="003A443D"/>
    <w:rsid w:val="003A7961"/>
    <w:rsid w:val="003A7C7E"/>
    <w:rsid w:val="003B0AA0"/>
    <w:rsid w:val="003B1345"/>
    <w:rsid w:val="003B18FC"/>
    <w:rsid w:val="003B1EFB"/>
    <w:rsid w:val="003B293D"/>
    <w:rsid w:val="003B3FD9"/>
    <w:rsid w:val="003B437B"/>
    <w:rsid w:val="003B689C"/>
    <w:rsid w:val="003C116F"/>
    <w:rsid w:val="003C2B84"/>
    <w:rsid w:val="003C2CAA"/>
    <w:rsid w:val="003C3D2F"/>
    <w:rsid w:val="003C4DD8"/>
    <w:rsid w:val="003C6333"/>
    <w:rsid w:val="003C691B"/>
    <w:rsid w:val="003D15F2"/>
    <w:rsid w:val="003D1645"/>
    <w:rsid w:val="003D2C8D"/>
    <w:rsid w:val="003D4125"/>
    <w:rsid w:val="003D47E9"/>
    <w:rsid w:val="003D5C63"/>
    <w:rsid w:val="003D5F89"/>
    <w:rsid w:val="003D6325"/>
    <w:rsid w:val="003E02E9"/>
    <w:rsid w:val="003E1811"/>
    <w:rsid w:val="003E183E"/>
    <w:rsid w:val="003E3E53"/>
    <w:rsid w:val="003E3FEC"/>
    <w:rsid w:val="003F02C7"/>
    <w:rsid w:val="003F1C07"/>
    <w:rsid w:val="003F2227"/>
    <w:rsid w:val="003F2E32"/>
    <w:rsid w:val="003F48FA"/>
    <w:rsid w:val="003F4D98"/>
    <w:rsid w:val="003F572A"/>
    <w:rsid w:val="003F73BA"/>
    <w:rsid w:val="003F7B40"/>
    <w:rsid w:val="003F7BE9"/>
    <w:rsid w:val="0040298F"/>
    <w:rsid w:val="00403246"/>
    <w:rsid w:val="00404027"/>
    <w:rsid w:val="004050C9"/>
    <w:rsid w:val="004054A8"/>
    <w:rsid w:val="004059FF"/>
    <w:rsid w:val="00407388"/>
    <w:rsid w:val="00410269"/>
    <w:rsid w:val="00410922"/>
    <w:rsid w:val="00411137"/>
    <w:rsid w:val="004130E8"/>
    <w:rsid w:val="004134B0"/>
    <w:rsid w:val="00413D67"/>
    <w:rsid w:val="00414801"/>
    <w:rsid w:val="00414969"/>
    <w:rsid w:val="00416187"/>
    <w:rsid w:val="00417A12"/>
    <w:rsid w:val="00421248"/>
    <w:rsid w:val="004212B1"/>
    <w:rsid w:val="00421E3D"/>
    <w:rsid w:val="00422F6D"/>
    <w:rsid w:val="00423184"/>
    <w:rsid w:val="00423609"/>
    <w:rsid w:val="00423A5F"/>
    <w:rsid w:val="0042590C"/>
    <w:rsid w:val="00425DB2"/>
    <w:rsid w:val="00426808"/>
    <w:rsid w:val="004272DE"/>
    <w:rsid w:val="00427C70"/>
    <w:rsid w:val="00427D2D"/>
    <w:rsid w:val="004343F6"/>
    <w:rsid w:val="004358D2"/>
    <w:rsid w:val="004373A4"/>
    <w:rsid w:val="004379B3"/>
    <w:rsid w:val="00437F53"/>
    <w:rsid w:val="00441AFB"/>
    <w:rsid w:val="0044282D"/>
    <w:rsid w:val="004429D7"/>
    <w:rsid w:val="00442DE2"/>
    <w:rsid w:val="00443117"/>
    <w:rsid w:val="0044501E"/>
    <w:rsid w:val="004529BC"/>
    <w:rsid w:val="00453482"/>
    <w:rsid w:val="004546FB"/>
    <w:rsid w:val="004568BA"/>
    <w:rsid w:val="00456E69"/>
    <w:rsid w:val="00456F72"/>
    <w:rsid w:val="004603C0"/>
    <w:rsid w:val="0046088D"/>
    <w:rsid w:val="0046134A"/>
    <w:rsid w:val="00461EFE"/>
    <w:rsid w:val="00461F8F"/>
    <w:rsid w:val="004633E9"/>
    <w:rsid w:val="0046415E"/>
    <w:rsid w:val="004651BB"/>
    <w:rsid w:val="00465D24"/>
    <w:rsid w:val="0046606C"/>
    <w:rsid w:val="004663E7"/>
    <w:rsid w:val="00467957"/>
    <w:rsid w:val="00471669"/>
    <w:rsid w:val="00477FBD"/>
    <w:rsid w:val="0048097A"/>
    <w:rsid w:val="00481816"/>
    <w:rsid w:val="00483604"/>
    <w:rsid w:val="00484882"/>
    <w:rsid w:val="004848E7"/>
    <w:rsid w:val="004856DD"/>
    <w:rsid w:val="00491584"/>
    <w:rsid w:val="00491E56"/>
    <w:rsid w:val="00492A6D"/>
    <w:rsid w:val="00493F35"/>
    <w:rsid w:val="00494A03"/>
    <w:rsid w:val="00495473"/>
    <w:rsid w:val="00495A7B"/>
    <w:rsid w:val="004966C7"/>
    <w:rsid w:val="004A049D"/>
    <w:rsid w:val="004A0934"/>
    <w:rsid w:val="004A11FC"/>
    <w:rsid w:val="004A6073"/>
    <w:rsid w:val="004B25CA"/>
    <w:rsid w:val="004B3A75"/>
    <w:rsid w:val="004B3A85"/>
    <w:rsid w:val="004B3EF8"/>
    <w:rsid w:val="004B497E"/>
    <w:rsid w:val="004B5297"/>
    <w:rsid w:val="004B6F67"/>
    <w:rsid w:val="004B71A9"/>
    <w:rsid w:val="004C011A"/>
    <w:rsid w:val="004C0517"/>
    <w:rsid w:val="004C06A1"/>
    <w:rsid w:val="004C2A0A"/>
    <w:rsid w:val="004C5CCA"/>
    <w:rsid w:val="004C606E"/>
    <w:rsid w:val="004C69C4"/>
    <w:rsid w:val="004D1858"/>
    <w:rsid w:val="004D1D94"/>
    <w:rsid w:val="004D3839"/>
    <w:rsid w:val="004D3B02"/>
    <w:rsid w:val="004D43F9"/>
    <w:rsid w:val="004D5515"/>
    <w:rsid w:val="004D653A"/>
    <w:rsid w:val="004D6E6F"/>
    <w:rsid w:val="004E0EC5"/>
    <w:rsid w:val="004E13CA"/>
    <w:rsid w:val="004E5C00"/>
    <w:rsid w:val="004E673B"/>
    <w:rsid w:val="004E7C6A"/>
    <w:rsid w:val="004F184F"/>
    <w:rsid w:val="004F3171"/>
    <w:rsid w:val="004F3835"/>
    <w:rsid w:val="004F3863"/>
    <w:rsid w:val="004F61C2"/>
    <w:rsid w:val="004F6DD7"/>
    <w:rsid w:val="004F7F4E"/>
    <w:rsid w:val="005009F5"/>
    <w:rsid w:val="005010F5"/>
    <w:rsid w:val="00505384"/>
    <w:rsid w:val="00505BEB"/>
    <w:rsid w:val="00507705"/>
    <w:rsid w:val="00507DFD"/>
    <w:rsid w:val="005109E9"/>
    <w:rsid w:val="00511610"/>
    <w:rsid w:val="005147FA"/>
    <w:rsid w:val="0051590D"/>
    <w:rsid w:val="005159A5"/>
    <w:rsid w:val="005175C9"/>
    <w:rsid w:val="00522722"/>
    <w:rsid w:val="00523007"/>
    <w:rsid w:val="0052424E"/>
    <w:rsid w:val="00524C8F"/>
    <w:rsid w:val="00525962"/>
    <w:rsid w:val="00525ACC"/>
    <w:rsid w:val="00530D26"/>
    <w:rsid w:val="005321E4"/>
    <w:rsid w:val="00532FFC"/>
    <w:rsid w:val="005332BB"/>
    <w:rsid w:val="005337EB"/>
    <w:rsid w:val="00535508"/>
    <w:rsid w:val="00535E36"/>
    <w:rsid w:val="005363F6"/>
    <w:rsid w:val="005378C5"/>
    <w:rsid w:val="00540022"/>
    <w:rsid w:val="0054092A"/>
    <w:rsid w:val="00541567"/>
    <w:rsid w:val="00541F93"/>
    <w:rsid w:val="00543F08"/>
    <w:rsid w:val="0054482F"/>
    <w:rsid w:val="00545B1B"/>
    <w:rsid w:val="00546CC8"/>
    <w:rsid w:val="0054760E"/>
    <w:rsid w:val="005506D8"/>
    <w:rsid w:val="00550C07"/>
    <w:rsid w:val="00550E3B"/>
    <w:rsid w:val="00551479"/>
    <w:rsid w:val="0055206C"/>
    <w:rsid w:val="005529F3"/>
    <w:rsid w:val="005565D3"/>
    <w:rsid w:val="00557D31"/>
    <w:rsid w:val="00557E90"/>
    <w:rsid w:val="00560D5D"/>
    <w:rsid w:val="0056144B"/>
    <w:rsid w:val="00562B82"/>
    <w:rsid w:val="00564B1D"/>
    <w:rsid w:val="005656B0"/>
    <w:rsid w:val="00565932"/>
    <w:rsid w:val="00567488"/>
    <w:rsid w:val="00570AF1"/>
    <w:rsid w:val="00571A4D"/>
    <w:rsid w:val="0057341B"/>
    <w:rsid w:val="005743D9"/>
    <w:rsid w:val="00575345"/>
    <w:rsid w:val="00575AC3"/>
    <w:rsid w:val="0057730D"/>
    <w:rsid w:val="00577B12"/>
    <w:rsid w:val="00581388"/>
    <w:rsid w:val="00582390"/>
    <w:rsid w:val="00583974"/>
    <w:rsid w:val="00583B5C"/>
    <w:rsid w:val="00585607"/>
    <w:rsid w:val="00587184"/>
    <w:rsid w:val="00591901"/>
    <w:rsid w:val="00593BF1"/>
    <w:rsid w:val="00595A03"/>
    <w:rsid w:val="00595EA8"/>
    <w:rsid w:val="00596269"/>
    <w:rsid w:val="005962F4"/>
    <w:rsid w:val="00596C28"/>
    <w:rsid w:val="00597920"/>
    <w:rsid w:val="005A2FEE"/>
    <w:rsid w:val="005A58DC"/>
    <w:rsid w:val="005B0337"/>
    <w:rsid w:val="005B05E7"/>
    <w:rsid w:val="005B2903"/>
    <w:rsid w:val="005B3732"/>
    <w:rsid w:val="005C082A"/>
    <w:rsid w:val="005C20D0"/>
    <w:rsid w:val="005C33EA"/>
    <w:rsid w:val="005C35EF"/>
    <w:rsid w:val="005C3B86"/>
    <w:rsid w:val="005C53AA"/>
    <w:rsid w:val="005C6EF5"/>
    <w:rsid w:val="005D0260"/>
    <w:rsid w:val="005D03B7"/>
    <w:rsid w:val="005D2638"/>
    <w:rsid w:val="005D27F5"/>
    <w:rsid w:val="005D57AC"/>
    <w:rsid w:val="005D5B2F"/>
    <w:rsid w:val="005D5BF5"/>
    <w:rsid w:val="005E4C8C"/>
    <w:rsid w:val="005E6888"/>
    <w:rsid w:val="005E7285"/>
    <w:rsid w:val="005F3896"/>
    <w:rsid w:val="005F3BC7"/>
    <w:rsid w:val="005F54A5"/>
    <w:rsid w:val="005F55EB"/>
    <w:rsid w:val="005F7793"/>
    <w:rsid w:val="005F7D3D"/>
    <w:rsid w:val="00601017"/>
    <w:rsid w:val="0060144C"/>
    <w:rsid w:val="006022A5"/>
    <w:rsid w:val="0060558B"/>
    <w:rsid w:val="0060616C"/>
    <w:rsid w:val="00610CA7"/>
    <w:rsid w:val="00611A52"/>
    <w:rsid w:val="00612A9A"/>
    <w:rsid w:val="00614CE8"/>
    <w:rsid w:val="006154CB"/>
    <w:rsid w:val="006159F7"/>
    <w:rsid w:val="00617A49"/>
    <w:rsid w:val="0062071E"/>
    <w:rsid w:val="00623110"/>
    <w:rsid w:val="00623CA9"/>
    <w:rsid w:val="00626933"/>
    <w:rsid w:val="00627823"/>
    <w:rsid w:val="0062785B"/>
    <w:rsid w:val="00627C51"/>
    <w:rsid w:val="00630259"/>
    <w:rsid w:val="00630290"/>
    <w:rsid w:val="00630450"/>
    <w:rsid w:val="00631442"/>
    <w:rsid w:val="00631F99"/>
    <w:rsid w:val="00634E1F"/>
    <w:rsid w:val="006356DF"/>
    <w:rsid w:val="00635F3D"/>
    <w:rsid w:val="006363A4"/>
    <w:rsid w:val="006379DA"/>
    <w:rsid w:val="00637C01"/>
    <w:rsid w:val="00637E6A"/>
    <w:rsid w:val="006416D9"/>
    <w:rsid w:val="00641B73"/>
    <w:rsid w:val="00642BD1"/>
    <w:rsid w:val="00643807"/>
    <w:rsid w:val="00643D61"/>
    <w:rsid w:val="00644174"/>
    <w:rsid w:val="00645DC3"/>
    <w:rsid w:val="00651620"/>
    <w:rsid w:val="0065307B"/>
    <w:rsid w:val="00653163"/>
    <w:rsid w:val="00656524"/>
    <w:rsid w:val="00660A53"/>
    <w:rsid w:val="0066147C"/>
    <w:rsid w:val="00662248"/>
    <w:rsid w:val="00667E11"/>
    <w:rsid w:val="006713D8"/>
    <w:rsid w:val="00671A07"/>
    <w:rsid w:val="00672486"/>
    <w:rsid w:val="00672FDE"/>
    <w:rsid w:val="00673B7D"/>
    <w:rsid w:val="0067472E"/>
    <w:rsid w:val="006765C3"/>
    <w:rsid w:val="00676E46"/>
    <w:rsid w:val="00677BB1"/>
    <w:rsid w:val="00680C48"/>
    <w:rsid w:val="00680D36"/>
    <w:rsid w:val="006822C7"/>
    <w:rsid w:val="00685233"/>
    <w:rsid w:val="00685BCB"/>
    <w:rsid w:val="006860E9"/>
    <w:rsid w:val="0068738A"/>
    <w:rsid w:val="00687F30"/>
    <w:rsid w:val="0069129D"/>
    <w:rsid w:val="006928DB"/>
    <w:rsid w:val="00693587"/>
    <w:rsid w:val="00696B84"/>
    <w:rsid w:val="006A16AF"/>
    <w:rsid w:val="006A4A9C"/>
    <w:rsid w:val="006B1E1A"/>
    <w:rsid w:val="006B3276"/>
    <w:rsid w:val="006B5C71"/>
    <w:rsid w:val="006B5E70"/>
    <w:rsid w:val="006B71D7"/>
    <w:rsid w:val="006B7781"/>
    <w:rsid w:val="006C0303"/>
    <w:rsid w:val="006C3A84"/>
    <w:rsid w:val="006C49F6"/>
    <w:rsid w:val="006C6EA2"/>
    <w:rsid w:val="006D05DB"/>
    <w:rsid w:val="006D1546"/>
    <w:rsid w:val="006D1572"/>
    <w:rsid w:val="006D2B05"/>
    <w:rsid w:val="006D4A20"/>
    <w:rsid w:val="006D4CE7"/>
    <w:rsid w:val="006D5963"/>
    <w:rsid w:val="006D60BE"/>
    <w:rsid w:val="006D7AFE"/>
    <w:rsid w:val="006E007D"/>
    <w:rsid w:val="006E123A"/>
    <w:rsid w:val="006E1BDF"/>
    <w:rsid w:val="006E1D72"/>
    <w:rsid w:val="006E2BE2"/>
    <w:rsid w:val="006E4658"/>
    <w:rsid w:val="006E5592"/>
    <w:rsid w:val="006E6494"/>
    <w:rsid w:val="006E65B0"/>
    <w:rsid w:val="006F180D"/>
    <w:rsid w:val="006F1B8D"/>
    <w:rsid w:val="006F260F"/>
    <w:rsid w:val="006F47E7"/>
    <w:rsid w:val="006F4AC5"/>
    <w:rsid w:val="006F73A2"/>
    <w:rsid w:val="0070090E"/>
    <w:rsid w:val="00702790"/>
    <w:rsid w:val="007064D0"/>
    <w:rsid w:val="00710A29"/>
    <w:rsid w:val="00711C4E"/>
    <w:rsid w:val="007121C8"/>
    <w:rsid w:val="007139A4"/>
    <w:rsid w:val="00716DE9"/>
    <w:rsid w:val="007178B5"/>
    <w:rsid w:val="00720171"/>
    <w:rsid w:val="00721558"/>
    <w:rsid w:val="00721D9D"/>
    <w:rsid w:val="007225D9"/>
    <w:rsid w:val="00722FBD"/>
    <w:rsid w:val="0072678D"/>
    <w:rsid w:val="007271A3"/>
    <w:rsid w:val="00727BE2"/>
    <w:rsid w:val="00730CD6"/>
    <w:rsid w:val="007312E8"/>
    <w:rsid w:val="00731C75"/>
    <w:rsid w:val="00732DC3"/>
    <w:rsid w:val="007350BC"/>
    <w:rsid w:val="00735C5A"/>
    <w:rsid w:val="007362D3"/>
    <w:rsid w:val="0073653B"/>
    <w:rsid w:val="00736566"/>
    <w:rsid w:val="00737EE5"/>
    <w:rsid w:val="007401D3"/>
    <w:rsid w:val="00740343"/>
    <w:rsid w:val="0074043F"/>
    <w:rsid w:val="007415F5"/>
    <w:rsid w:val="007429EA"/>
    <w:rsid w:val="00742E6C"/>
    <w:rsid w:val="0074324A"/>
    <w:rsid w:val="007437F4"/>
    <w:rsid w:val="007444E3"/>
    <w:rsid w:val="00744816"/>
    <w:rsid w:val="00744A1F"/>
    <w:rsid w:val="007454B9"/>
    <w:rsid w:val="0074572A"/>
    <w:rsid w:val="00745FCB"/>
    <w:rsid w:val="007479AB"/>
    <w:rsid w:val="00750987"/>
    <w:rsid w:val="00751E05"/>
    <w:rsid w:val="00751F3D"/>
    <w:rsid w:val="00752ED9"/>
    <w:rsid w:val="00753244"/>
    <w:rsid w:val="0075398A"/>
    <w:rsid w:val="00753C93"/>
    <w:rsid w:val="007542CD"/>
    <w:rsid w:val="00755384"/>
    <w:rsid w:val="00755DFB"/>
    <w:rsid w:val="00755E33"/>
    <w:rsid w:val="00760779"/>
    <w:rsid w:val="0076104B"/>
    <w:rsid w:val="007638BF"/>
    <w:rsid w:val="00763FF0"/>
    <w:rsid w:val="0076408B"/>
    <w:rsid w:val="0076429B"/>
    <w:rsid w:val="007645B6"/>
    <w:rsid w:val="00764DE5"/>
    <w:rsid w:val="00765703"/>
    <w:rsid w:val="00765791"/>
    <w:rsid w:val="00766ABC"/>
    <w:rsid w:val="007672A0"/>
    <w:rsid w:val="007704FC"/>
    <w:rsid w:val="00770B19"/>
    <w:rsid w:val="00772BE5"/>
    <w:rsid w:val="007760C7"/>
    <w:rsid w:val="0077666F"/>
    <w:rsid w:val="00777759"/>
    <w:rsid w:val="00780C96"/>
    <w:rsid w:val="007811D0"/>
    <w:rsid w:val="00781AD9"/>
    <w:rsid w:val="00781C4E"/>
    <w:rsid w:val="00782ED2"/>
    <w:rsid w:val="00787B4B"/>
    <w:rsid w:val="007910ED"/>
    <w:rsid w:val="0079131E"/>
    <w:rsid w:val="007913F7"/>
    <w:rsid w:val="00792C79"/>
    <w:rsid w:val="00795FBC"/>
    <w:rsid w:val="007A278B"/>
    <w:rsid w:val="007A2ADD"/>
    <w:rsid w:val="007A3555"/>
    <w:rsid w:val="007A5A84"/>
    <w:rsid w:val="007A5D9F"/>
    <w:rsid w:val="007B0C71"/>
    <w:rsid w:val="007B14C3"/>
    <w:rsid w:val="007B1690"/>
    <w:rsid w:val="007B42C0"/>
    <w:rsid w:val="007B4FDB"/>
    <w:rsid w:val="007B5F4F"/>
    <w:rsid w:val="007B6232"/>
    <w:rsid w:val="007B67CB"/>
    <w:rsid w:val="007B7BB7"/>
    <w:rsid w:val="007C0483"/>
    <w:rsid w:val="007C2AAC"/>
    <w:rsid w:val="007C3431"/>
    <w:rsid w:val="007C3DC2"/>
    <w:rsid w:val="007C4D47"/>
    <w:rsid w:val="007C58ED"/>
    <w:rsid w:val="007C7EB8"/>
    <w:rsid w:val="007D15CB"/>
    <w:rsid w:val="007D36A1"/>
    <w:rsid w:val="007D4F40"/>
    <w:rsid w:val="007D4FE1"/>
    <w:rsid w:val="007D59BF"/>
    <w:rsid w:val="007D5FFD"/>
    <w:rsid w:val="007D6717"/>
    <w:rsid w:val="007D7BA2"/>
    <w:rsid w:val="007E09FF"/>
    <w:rsid w:val="007E2396"/>
    <w:rsid w:val="007E38E9"/>
    <w:rsid w:val="007E3CA0"/>
    <w:rsid w:val="007E43D0"/>
    <w:rsid w:val="007E46C3"/>
    <w:rsid w:val="007E4DC4"/>
    <w:rsid w:val="007E536C"/>
    <w:rsid w:val="007E55B2"/>
    <w:rsid w:val="007E7B03"/>
    <w:rsid w:val="007F02ED"/>
    <w:rsid w:val="007F0D56"/>
    <w:rsid w:val="007F14E1"/>
    <w:rsid w:val="007F1CE8"/>
    <w:rsid w:val="007F1F06"/>
    <w:rsid w:val="007F2F38"/>
    <w:rsid w:val="007F32E7"/>
    <w:rsid w:val="007F33E8"/>
    <w:rsid w:val="007F3B2A"/>
    <w:rsid w:val="007F5A6A"/>
    <w:rsid w:val="007F5C56"/>
    <w:rsid w:val="00800A11"/>
    <w:rsid w:val="0080344B"/>
    <w:rsid w:val="0080496A"/>
    <w:rsid w:val="00804F48"/>
    <w:rsid w:val="00804FEE"/>
    <w:rsid w:val="008059BA"/>
    <w:rsid w:val="0080600A"/>
    <w:rsid w:val="00806039"/>
    <w:rsid w:val="0080644C"/>
    <w:rsid w:val="00806AD3"/>
    <w:rsid w:val="00812043"/>
    <w:rsid w:val="00812338"/>
    <w:rsid w:val="00812585"/>
    <w:rsid w:val="00814380"/>
    <w:rsid w:val="00814963"/>
    <w:rsid w:val="00814B09"/>
    <w:rsid w:val="00814F4D"/>
    <w:rsid w:val="008164F8"/>
    <w:rsid w:val="00817421"/>
    <w:rsid w:val="008175B5"/>
    <w:rsid w:val="00817832"/>
    <w:rsid w:val="00817CB0"/>
    <w:rsid w:val="00821378"/>
    <w:rsid w:val="008230A8"/>
    <w:rsid w:val="0082400E"/>
    <w:rsid w:val="008247EB"/>
    <w:rsid w:val="00825802"/>
    <w:rsid w:val="0082674B"/>
    <w:rsid w:val="008313D8"/>
    <w:rsid w:val="00836A8E"/>
    <w:rsid w:val="00837D6E"/>
    <w:rsid w:val="00840156"/>
    <w:rsid w:val="00840EB7"/>
    <w:rsid w:val="00841C07"/>
    <w:rsid w:val="008420C1"/>
    <w:rsid w:val="008424F7"/>
    <w:rsid w:val="008428D3"/>
    <w:rsid w:val="008429CB"/>
    <w:rsid w:val="00843235"/>
    <w:rsid w:val="00843C35"/>
    <w:rsid w:val="00843F4C"/>
    <w:rsid w:val="00844E25"/>
    <w:rsid w:val="00845871"/>
    <w:rsid w:val="008465D4"/>
    <w:rsid w:val="0084714A"/>
    <w:rsid w:val="00850091"/>
    <w:rsid w:val="008511EB"/>
    <w:rsid w:val="00851E1D"/>
    <w:rsid w:val="0085320E"/>
    <w:rsid w:val="008550B7"/>
    <w:rsid w:val="00855295"/>
    <w:rsid w:val="00856E9E"/>
    <w:rsid w:val="008578B3"/>
    <w:rsid w:val="00857C02"/>
    <w:rsid w:val="008601FB"/>
    <w:rsid w:val="008604B7"/>
    <w:rsid w:val="00860849"/>
    <w:rsid w:val="00862B99"/>
    <w:rsid w:val="00862EE0"/>
    <w:rsid w:val="00863392"/>
    <w:rsid w:val="00864996"/>
    <w:rsid w:val="008655F5"/>
    <w:rsid w:val="008702A3"/>
    <w:rsid w:val="008712B0"/>
    <w:rsid w:val="00871E4F"/>
    <w:rsid w:val="00872BB8"/>
    <w:rsid w:val="00874866"/>
    <w:rsid w:val="0087507D"/>
    <w:rsid w:val="008750D6"/>
    <w:rsid w:val="00875EF0"/>
    <w:rsid w:val="008762A3"/>
    <w:rsid w:val="0088001F"/>
    <w:rsid w:val="00882479"/>
    <w:rsid w:val="00883C80"/>
    <w:rsid w:val="00884E2C"/>
    <w:rsid w:val="00890B18"/>
    <w:rsid w:val="00891467"/>
    <w:rsid w:val="008926B9"/>
    <w:rsid w:val="0089575E"/>
    <w:rsid w:val="008A1C44"/>
    <w:rsid w:val="008A3516"/>
    <w:rsid w:val="008A43D2"/>
    <w:rsid w:val="008A55D9"/>
    <w:rsid w:val="008A6910"/>
    <w:rsid w:val="008A6998"/>
    <w:rsid w:val="008A6E49"/>
    <w:rsid w:val="008A7062"/>
    <w:rsid w:val="008A7871"/>
    <w:rsid w:val="008B05FD"/>
    <w:rsid w:val="008B0EA1"/>
    <w:rsid w:val="008B13FB"/>
    <w:rsid w:val="008B1DC2"/>
    <w:rsid w:val="008B2230"/>
    <w:rsid w:val="008B3683"/>
    <w:rsid w:val="008B6D6F"/>
    <w:rsid w:val="008B6E11"/>
    <w:rsid w:val="008B7F52"/>
    <w:rsid w:val="008C5BA2"/>
    <w:rsid w:val="008C60B0"/>
    <w:rsid w:val="008C64AF"/>
    <w:rsid w:val="008C746D"/>
    <w:rsid w:val="008C7679"/>
    <w:rsid w:val="008D297F"/>
    <w:rsid w:val="008D2E62"/>
    <w:rsid w:val="008D2FE8"/>
    <w:rsid w:val="008D3AD6"/>
    <w:rsid w:val="008D3FF8"/>
    <w:rsid w:val="008D479C"/>
    <w:rsid w:val="008D669E"/>
    <w:rsid w:val="008D720B"/>
    <w:rsid w:val="008E030F"/>
    <w:rsid w:val="008E0DCE"/>
    <w:rsid w:val="008E227B"/>
    <w:rsid w:val="008E3332"/>
    <w:rsid w:val="008E4A2A"/>
    <w:rsid w:val="008E538C"/>
    <w:rsid w:val="008E6C5E"/>
    <w:rsid w:val="008E7387"/>
    <w:rsid w:val="008E799D"/>
    <w:rsid w:val="008F0F63"/>
    <w:rsid w:val="008F1B75"/>
    <w:rsid w:val="008F288E"/>
    <w:rsid w:val="008F3A7C"/>
    <w:rsid w:val="008F4215"/>
    <w:rsid w:val="008F64C0"/>
    <w:rsid w:val="008F71C2"/>
    <w:rsid w:val="00900A49"/>
    <w:rsid w:val="009016DF"/>
    <w:rsid w:val="00904C7C"/>
    <w:rsid w:val="009054A9"/>
    <w:rsid w:val="00905A4A"/>
    <w:rsid w:val="00907349"/>
    <w:rsid w:val="009103F3"/>
    <w:rsid w:val="00911CC1"/>
    <w:rsid w:val="009120BC"/>
    <w:rsid w:val="00914F3D"/>
    <w:rsid w:val="00915164"/>
    <w:rsid w:val="0091717C"/>
    <w:rsid w:val="00917C2C"/>
    <w:rsid w:val="00920D85"/>
    <w:rsid w:val="0092100E"/>
    <w:rsid w:val="009210D4"/>
    <w:rsid w:val="00921D82"/>
    <w:rsid w:val="00922BEA"/>
    <w:rsid w:val="00923014"/>
    <w:rsid w:val="009233B9"/>
    <w:rsid w:val="009235D2"/>
    <w:rsid w:val="00925178"/>
    <w:rsid w:val="009252D4"/>
    <w:rsid w:val="00925A92"/>
    <w:rsid w:val="00927770"/>
    <w:rsid w:val="0093211C"/>
    <w:rsid w:val="00932713"/>
    <w:rsid w:val="00932962"/>
    <w:rsid w:val="00933078"/>
    <w:rsid w:val="00941ABE"/>
    <w:rsid w:val="00943969"/>
    <w:rsid w:val="00943A55"/>
    <w:rsid w:val="00943ADA"/>
    <w:rsid w:val="00943CE0"/>
    <w:rsid w:val="00943CFE"/>
    <w:rsid w:val="0094537D"/>
    <w:rsid w:val="00945868"/>
    <w:rsid w:val="00946A83"/>
    <w:rsid w:val="00950137"/>
    <w:rsid w:val="00951CB0"/>
    <w:rsid w:val="00953023"/>
    <w:rsid w:val="00953907"/>
    <w:rsid w:val="00953E87"/>
    <w:rsid w:val="0095472B"/>
    <w:rsid w:val="0095488E"/>
    <w:rsid w:val="00954C8A"/>
    <w:rsid w:val="0095691B"/>
    <w:rsid w:val="00960259"/>
    <w:rsid w:val="00960E6E"/>
    <w:rsid w:val="00961E19"/>
    <w:rsid w:val="00962761"/>
    <w:rsid w:val="00963A68"/>
    <w:rsid w:val="00963CBF"/>
    <w:rsid w:val="009646B6"/>
    <w:rsid w:val="0096493D"/>
    <w:rsid w:val="00966D57"/>
    <w:rsid w:val="00967946"/>
    <w:rsid w:val="00967CC3"/>
    <w:rsid w:val="009704F6"/>
    <w:rsid w:val="0097082C"/>
    <w:rsid w:val="0097151D"/>
    <w:rsid w:val="00972965"/>
    <w:rsid w:val="00972EC4"/>
    <w:rsid w:val="00973E17"/>
    <w:rsid w:val="00976885"/>
    <w:rsid w:val="00976899"/>
    <w:rsid w:val="0097701D"/>
    <w:rsid w:val="0098027B"/>
    <w:rsid w:val="00982A8E"/>
    <w:rsid w:val="00982FF8"/>
    <w:rsid w:val="009858C9"/>
    <w:rsid w:val="00985AF5"/>
    <w:rsid w:val="00985FF8"/>
    <w:rsid w:val="00986DEC"/>
    <w:rsid w:val="00986E4C"/>
    <w:rsid w:val="00991AFC"/>
    <w:rsid w:val="009927DB"/>
    <w:rsid w:val="009928B8"/>
    <w:rsid w:val="00992C24"/>
    <w:rsid w:val="0099582E"/>
    <w:rsid w:val="009A0CAF"/>
    <w:rsid w:val="009A272F"/>
    <w:rsid w:val="009A3136"/>
    <w:rsid w:val="009A4D59"/>
    <w:rsid w:val="009A551F"/>
    <w:rsid w:val="009A5C2B"/>
    <w:rsid w:val="009B1AAE"/>
    <w:rsid w:val="009B3CB3"/>
    <w:rsid w:val="009B5931"/>
    <w:rsid w:val="009C3B42"/>
    <w:rsid w:val="009C5C45"/>
    <w:rsid w:val="009D119F"/>
    <w:rsid w:val="009D1FD0"/>
    <w:rsid w:val="009D2EDA"/>
    <w:rsid w:val="009D31DC"/>
    <w:rsid w:val="009D41CE"/>
    <w:rsid w:val="009D5826"/>
    <w:rsid w:val="009D7719"/>
    <w:rsid w:val="009E4322"/>
    <w:rsid w:val="009F0D41"/>
    <w:rsid w:val="009F1148"/>
    <w:rsid w:val="009F43A9"/>
    <w:rsid w:val="009F6B38"/>
    <w:rsid w:val="00A02E43"/>
    <w:rsid w:val="00A038FA"/>
    <w:rsid w:val="00A045D3"/>
    <w:rsid w:val="00A069A4"/>
    <w:rsid w:val="00A1016C"/>
    <w:rsid w:val="00A11885"/>
    <w:rsid w:val="00A13D0F"/>
    <w:rsid w:val="00A13D74"/>
    <w:rsid w:val="00A15125"/>
    <w:rsid w:val="00A16C40"/>
    <w:rsid w:val="00A179A3"/>
    <w:rsid w:val="00A179F9"/>
    <w:rsid w:val="00A17EBC"/>
    <w:rsid w:val="00A21B2C"/>
    <w:rsid w:val="00A21FD9"/>
    <w:rsid w:val="00A22F89"/>
    <w:rsid w:val="00A243D0"/>
    <w:rsid w:val="00A246ED"/>
    <w:rsid w:val="00A2477A"/>
    <w:rsid w:val="00A24A2B"/>
    <w:rsid w:val="00A2647A"/>
    <w:rsid w:val="00A274A3"/>
    <w:rsid w:val="00A27992"/>
    <w:rsid w:val="00A311EB"/>
    <w:rsid w:val="00A311FF"/>
    <w:rsid w:val="00A31868"/>
    <w:rsid w:val="00A31B31"/>
    <w:rsid w:val="00A31CAE"/>
    <w:rsid w:val="00A3301A"/>
    <w:rsid w:val="00A33D86"/>
    <w:rsid w:val="00A347E9"/>
    <w:rsid w:val="00A36041"/>
    <w:rsid w:val="00A365E8"/>
    <w:rsid w:val="00A4301E"/>
    <w:rsid w:val="00A434A4"/>
    <w:rsid w:val="00A43E1C"/>
    <w:rsid w:val="00A43EF1"/>
    <w:rsid w:val="00A44CDD"/>
    <w:rsid w:val="00A4514E"/>
    <w:rsid w:val="00A46780"/>
    <w:rsid w:val="00A53379"/>
    <w:rsid w:val="00A5578F"/>
    <w:rsid w:val="00A561B8"/>
    <w:rsid w:val="00A618A3"/>
    <w:rsid w:val="00A61A9F"/>
    <w:rsid w:val="00A625B6"/>
    <w:rsid w:val="00A62976"/>
    <w:rsid w:val="00A62C8C"/>
    <w:rsid w:val="00A63304"/>
    <w:rsid w:val="00A6605A"/>
    <w:rsid w:val="00A662F0"/>
    <w:rsid w:val="00A679AD"/>
    <w:rsid w:val="00A70B1C"/>
    <w:rsid w:val="00A70C63"/>
    <w:rsid w:val="00A715DB"/>
    <w:rsid w:val="00A71CF6"/>
    <w:rsid w:val="00A72ED5"/>
    <w:rsid w:val="00A7351B"/>
    <w:rsid w:val="00A74FF1"/>
    <w:rsid w:val="00A75113"/>
    <w:rsid w:val="00A7530C"/>
    <w:rsid w:val="00A77777"/>
    <w:rsid w:val="00A8293A"/>
    <w:rsid w:val="00A83CBF"/>
    <w:rsid w:val="00A85B91"/>
    <w:rsid w:val="00A8616B"/>
    <w:rsid w:val="00A87A27"/>
    <w:rsid w:val="00A9062D"/>
    <w:rsid w:val="00A92415"/>
    <w:rsid w:val="00A92C6B"/>
    <w:rsid w:val="00AA035A"/>
    <w:rsid w:val="00AA51F6"/>
    <w:rsid w:val="00AA5F99"/>
    <w:rsid w:val="00AA61B9"/>
    <w:rsid w:val="00AA69BE"/>
    <w:rsid w:val="00AB0579"/>
    <w:rsid w:val="00AB0B86"/>
    <w:rsid w:val="00AB145C"/>
    <w:rsid w:val="00AB204F"/>
    <w:rsid w:val="00AB2391"/>
    <w:rsid w:val="00AB3CB7"/>
    <w:rsid w:val="00AB5144"/>
    <w:rsid w:val="00AB76A3"/>
    <w:rsid w:val="00AC0891"/>
    <w:rsid w:val="00AC0937"/>
    <w:rsid w:val="00AC0E81"/>
    <w:rsid w:val="00AC1B18"/>
    <w:rsid w:val="00AC4056"/>
    <w:rsid w:val="00AC42A5"/>
    <w:rsid w:val="00AC56D1"/>
    <w:rsid w:val="00AC6705"/>
    <w:rsid w:val="00AD0307"/>
    <w:rsid w:val="00AD19F3"/>
    <w:rsid w:val="00AD32AD"/>
    <w:rsid w:val="00AD4B80"/>
    <w:rsid w:val="00AD56CC"/>
    <w:rsid w:val="00AD7F30"/>
    <w:rsid w:val="00AE3014"/>
    <w:rsid w:val="00AE3820"/>
    <w:rsid w:val="00AE42A3"/>
    <w:rsid w:val="00AE5C0F"/>
    <w:rsid w:val="00AE5DB7"/>
    <w:rsid w:val="00AE6563"/>
    <w:rsid w:val="00AE69D4"/>
    <w:rsid w:val="00AE71EE"/>
    <w:rsid w:val="00AF0C9B"/>
    <w:rsid w:val="00AF2BD7"/>
    <w:rsid w:val="00AF4CB7"/>
    <w:rsid w:val="00AF536D"/>
    <w:rsid w:val="00AF61B9"/>
    <w:rsid w:val="00B00562"/>
    <w:rsid w:val="00B0214D"/>
    <w:rsid w:val="00B021BD"/>
    <w:rsid w:val="00B0233F"/>
    <w:rsid w:val="00B02C7E"/>
    <w:rsid w:val="00B03938"/>
    <w:rsid w:val="00B07AC1"/>
    <w:rsid w:val="00B10409"/>
    <w:rsid w:val="00B10927"/>
    <w:rsid w:val="00B11B80"/>
    <w:rsid w:val="00B125DC"/>
    <w:rsid w:val="00B13903"/>
    <w:rsid w:val="00B14DA1"/>
    <w:rsid w:val="00B17529"/>
    <w:rsid w:val="00B17AC9"/>
    <w:rsid w:val="00B200C6"/>
    <w:rsid w:val="00B229FE"/>
    <w:rsid w:val="00B23BA8"/>
    <w:rsid w:val="00B24B68"/>
    <w:rsid w:val="00B2619B"/>
    <w:rsid w:val="00B2626E"/>
    <w:rsid w:val="00B2660C"/>
    <w:rsid w:val="00B26668"/>
    <w:rsid w:val="00B26A94"/>
    <w:rsid w:val="00B26AD5"/>
    <w:rsid w:val="00B27CC2"/>
    <w:rsid w:val="00B310D4"/>
    <w:rsid w:val="00B31282"/>
    <w:rsid w:val="00B328D2"/>
    <w:rsid w:val="00B32ECB"/>
    <w:rsid w:val="00B33592"/>
    <w:rsid w:val="00B34FB1"/>
    <w:rsid w:val="00B4129F"/>
    <w:rsid w:val="00B414A7"/>
    <w:rsid w:val="00B418D0"/>
    <w:rsid w:val="00B4203E"/>
    <w:rsid w:val="00B44CD1"/>
    <w:rsid w:val="00B4597A"/>
    <w:rsid w:val="00B45F34"/>
    <w:rsid w:val="00B4689D"/>
    <w:rsid w:val="00B47B69"/>
    <w:rsid w:val="00B47DDA"/>
    <w:rsid w:val="00B52130"/>
    <w:rsid w:val="00B529E0"/>
    <w:rsid w:val="00B53A0C"/>
    <w:rsid w:val="00B5492A"/>
    <w:rsid w:val="00B56E45"/>
    <w:rsid w:val="00B575E3"/>
    <w:rsid w:val="00B61A47"/>
    <w:rsid w:val="00B628F3"/>
    <w:rsid w:val="00B63B9B"/>
    <w:rsid w:val="00B63F21"/>
    <w:rsid w:val="00B64259"/>
    <w:rsid w:val="00B64A60"/>
    <w:rsid w:val="00B65EE6"/>
    <w:rsid w:val="00B66B86"/>
    <w:rsid w:val="00B66BF0"/>
    <w:rsid w:val="00B7024D"/>
    <w:rsid w:val="00B706FC"/>
    <w:rsid w:val="00B72059"/>
    <w:rsid w:val="00B733EB"/>
    <w:rsid w:val="00B75171"/>
    <w:rsid w:val="00B81797"/>
    <w:rsid w:val="00B81B5D"/>
    <w:rsid w:val="00B8225B"/>
    <w:rsid w:val="00B823F0"/>
    <w:rsid w:val="00B84486"/>
    <w:rsid w:val="00B84694"/>
    <w:rsid w:val="00B85260"/>
    <w:rsid w:val="00B85DC2"/>
    <w:rsid w:val="00B869EC"/>
    <w:rsid w:val="00B87010"/>
    <w:rsid w:val="00B87468"/>
    <w:rsid w:val="00B912B7"/>
    <w:rsid w:val="00B931EB"/>
    <w:rsid w:val="00B934A7"/>
    <w:rsid w:val="00B93E30"/>
    <w:rsid w:val="00B95205"/>
    <w:rsid w:val="00B95BCA"/>
    <w:rsid w:val="00B95D7E"/>
    <w:rsid w:val="00B976E2"/>
    <w:rsid w:val="00B97908"/>
    <w:rsid w:val="00B97E5D"/>
    <w:rsid w:val="00B97F2B"/>
    <w:rsid w:val="00BA2475"/>
    <w:rsid w:val="00BA30BA"/>
    <w:rsid w:val="00BA3CCE"/>
    <w:rsid w:val="00BB00EE"/>
    <w:rsid w:val="00BB06B0"/>
    <w:rsid w:val="00BB261E"/>
    <w:rsid w:val="00BB2DAA"/>
    <w:rsid w:val="00BB4822"/>
    <w:rsid w:val="00BB508C"/>
    <w:rsid w:val="00BB53D2"/>
    <w:rsid w:val="00BB6446"/>
    <w:rsid w:val="00BC1253"/>
    <w:rsid w:val="00BC34CD"/>
    <w:rsid w:val="00BC49AA"/>
    <w:rsid w:val="00BC74A5"/>
    <w:rsid w:val="00BC751A"/>
    <w:rsid w:val="00BD0335"/>
    <w:rsid w:val="00BD10CB"/>
    <w:rsid w:val="00BD2101"/>
    <w:rsid w:val="00BD53D3"/>
    <w:rsid w:val="00BD5928"/>
    <w:rsid w:val="00BE011C"/>
    <w:rsid w:val="00BE02D7"/>
    <w:rsid w:val="00BE0BD4"/>
    <w:rsid w:val="00BE492C"/>
    <w:rsid w:val="00BE56FF"/>
    <w:rsid w:val="00BE5AD3"/>
    <w:rsid w:val="00BE5FE3"/>
    <w:rsid w:val="00BE69EB"/>
    <w:rsid w:val="00BE7AB9"/>
    <w:rsid w:val="00BF53EF"/>
    <w:rsid w:val="00BF5E22"/>
    <w:rsid w:val="00C03A77"/>
    <w:rsid w:val="00C06036"/>
    <w:rsid w:val="00C07EDE"/>
    <w:rsid w:val="00C100B4"/>
    <w:rsid w:val="00C105D3"/>
    <w:rsid w:val="00C11772"/>
    <w:rsid w:val="00C1183D"/>
    <w:rsid w:val="00C11AA2"/>
    <w:rsid w:val="00C12ECC"/>
    <w:rsid w:val="00C13A4C"/>
    <w:rsid w:val="00C13DA2"/>
    <w:rsid w:val="00C14BD1"/>
    <w:rsid w:val="00C157DA"/>
    <w:rsid w:val="00C2028B"/>
    <w:rsid w:val="00C204FD"/>
    <w:rsid w:val="00C22498"/>
    <w:rsid w:val="00C22C90"/>
    <w:rsid w:val="00C25382"/>
    <w:rsid w:val="00C258C9"/>
    <w:rsid w:val="00C30304"/>
    <w:rsid w:val="00C30DCE"/>
    <w:rsid w:val="00C31913"/>
    <w:rsid w:val="00C346A2"/>
    <w:rsid w:val="00C34FC0"/>
    <w:rsid w:val="00C35E8F"/>
    <w:rsid w:val="00C422FB"/>
    <w:rsid w:val="00C42BA6"/>
    <w:rsid w:val="00C440D1"/>
    <w:rsid w:val="00C44D65"/>
    <w:rsid w:val="00C47967"/>
    <w:rsid w:val="00C47A88"/>
    <w:rsid w:val="00C51582"/>
    <w:rsid w:val="00C53699"/>
    <w:rsid w:val="00C53E16"/>
    <w:rsid w:val="00C55A78"/>
    <w:rsid w:val="00C55F47"/>
    <w:rsid w:val="00C565AE"/>
    <w:rsid w:val="00C60A34"/>
    <w:rsid w:val="00C62DF9"/>
    <w:rsid w:val="00C63841"/>
    <w:rsid w:val="00C659EC"/>
    <w:rsid w:val="00C6641D"/>
    <w:rsid w:val="00C67060"/>
    <w:rsid w:val="00C674B8"/>
    <w:rsid w:val="00C67E04"/>
    <w:rsid w:val="00C67F1D"/>
    <w:rsid w:val="00C703FE"/>
    <w:rsid w:val="00C7423B"/>
    <w:rsid w:val="00C7463C"/>
    <w:rsid w:val="00C748FD"/>
    <w:rsid w:val="00C74F2B"/>
    <w:rsid w:val="00C75D6B"/>
    <w:rsid w:val="00C765B7"/>
    <w:rsid w:val="00C76F3D"/>
    <w:rsid w:val="00C7713E"/>
    <w:rsid w:val="00C807CD"/>
    <w:rsid w:val="00C81BBA"/>
    <w:rsid w:val="00C844B3"/>
    <w:rsid w:val="00C84C35"/>
    <w:rsid w:val="00C856F8"/>
    <w:rsid w:val="00C87951"/>
    <w:rsid w:val="00C9001F"/>
    <w:rsid w:val="00C92EFF"/>
    <w:rsid w:val="00C93FE3"/>
    <w:rsid w:val="00C96EFD"/>
    <w:rsid w:val="00C97352"/>
    <w:rsid w:val="00CA152D"/>
    <w:rsid w:val="00CA23F9"/>
    <w:rsid w:val="00CA302F"/>
    <w:rsid w:val="00CA3A99"/>
    <w:rsid w:val="00CA567F"/>
    <w:rsid w:val="00CA5A0D"/>
    <w:rsid w:val="00CB0C5A"/>
    <w:rsid w:val="00CB1469"/>
    <w:rsid w:val="00CB166F"/>
    <w:rsid w:val="00CB18FF"/>
    <w:rsid w:val="00CB2C5B"/>
    <w:rsid w:val="00CB2F24"/>
    <w:rsid w:val="00CB2F3E"/>
    <w:rsid w:val="00CB312E"/>
    <w:rsid w:val="00CB37FA"/>
    <w:rsid w:val="00CB5891"/>
    <w:rsid w:val="00CB7236"/>
    <w:rsid w:val="00CC1C37"/>
    <w:rsid w:val="00CC2174"/>
    <w:rsid w:val="00CC40FD"/>
    <w:rsid w:val="00CC540B"/>
    <w:rsid w:val="00CC6A40"/>
    <w:rsid w:val="00CD0008"/>
    <w:rsid w:val="00CD0A0B"/>
    <w:rsid w:val="00CD0B56"/>
    <w:rsid w:val="00CD178B"/>
    <w:rsid w:val="00CD2AD9"/>
    <w:rsid w:val="00CD3689"/>
    <w:rsid w:val="00CD4109"/>
    <w:rsid w:val="00CD41D6"/>
    <w:rsid w:val="00CD5A7E"/>
    <w:rsid w:val="00CD61BE"/>
    <w:rsid w:val="00CD65CE"/>
    <w:rsid w:val="00CD6E7F"/>
    <w:rsid w:val="00CE0A5A"/>
    <w:rsid w:val="00CE179B"/>
    <w:rsid w:val="00CE244A"/>
    <w:rsid w:val="00CE4E8E"/>
    <w:rsid w:val="00CE61CC"/>
    <w:rsid w:val="00CE66A9"/>
    <w:rsid w:val="00CF2558"/>
    <w:rsid w:val="00CF28A3"/>
    <w:rsid w:val="00CF29C9"/>
    <w:rsid w:val="00CF2A54"/>
    <w:rsid w:val="00CF36EE"/>
    <w:rsid w:val="00CF45DB"/>
    <w:rsid w:val="00CF6CB3"/>
    <w:rsid w:val="00D01AD2"/>
    <w:rsid w:val="00D0463E"/>
    <w:rsid w:val="00D064E9"/>
    <w:rsid w:val="00D07285"/>
    <w:rsid w:val="00D136C5"/>
    <w:rsid w:val="00D13D61"/>
    <w:rsid w:val="00D159BE"/>
    <w:rsid w:val="00D161E8"/>
    <w:rsid w:val="00D1645C"/>
    <w:rsid w:val="00D1771C"/>
    <w:rsid w:val="00D17801"/>
    <w:rsid w:val="00D17B00"/>
    <w:rsid w:val="00D17D1B"/>
    <w:rsid w:val="00D206DC"/>
    <w:rsid w:val="00D21621"/>
    <w:rsid w:val="00D244C2"/>
    <w:rsid w:val="00D24C27"/>
    <w:rsid w:val="00D2566E"/>
    <w:rsid w:val="00D25E22"/>
    <w:rsid w:val="00D26413"/>
    <w:rsid w:val="00D2770F"/>
    <w:rsid w:val="00D3003F"/>
    <w:rsid w:val="00D3142F"/>
    <w:rsid w:val="00D31828"/>
    <w:rsid w:val="00D32699"/>
    <w:rsid w:val="00D32752"/>
    <w:rsid w:val="00D32B73"/>
    <w:rsid w:val="00D32C8E"/>
    <w:rsid w:val="00D33723"/>
    <w:rsid w:val="00D33962"/>
    <w:rsid w:val="00D34D6F"/>
    <w:rsid w:val="00D378EB"/>
    <w:rsid w:val="00D37967"/>
    <w:rsid w:val="00D44E42"/>
    <w:rsid w:val="00D45C6A"/>
    <w:rsid w:val="00D45CA2"/>
    <w:rsid w:val="00D45D3B"/>
    <w:rsid w:val="00D45E1A"/>
    <w:rsid w:val="00D46B20"/>
    <w:rsid w:val="00D50793"/>
    <w:rsid w:val="00D52E9F"/>
    <w:rsid w:val="00D55832"/>
    <w:rsid w:val="00D60C5A"/>
    <w:rsid w:val="00D62EAF"/>
    <w:rsid w:val="00D64C6F"/>
    <w:rsid w:val="00D64C73"/>
    <w:rsid w:val="00D65524"/>
    <w:rsid w:val="00D674EE"/>
    <w:rsid w:val="00D70D37"/>
    <w:rsid w:val="00D7311E"/>
    <w:rsid w:val="00D73297"/>
    <w:rsid w:val="00D737B5"/>
    <w:rsid w:val="00D7454B"/>
    <w:rsid w:val="00D76910"/>
    <w:rsid w:val="00D77569"/>
    <w:rsid w:val="00D8093C"/>
    <w:rsid w:val="00D824E9"/>
    <w:rsid w:val="00D8257D"/>
    <w:rsid w:val="00D847DA"/>
    <w:rsid w:val="00D84C88"/>
    <w:rsid w:val="00D84F49"/>
    <w:rsid w:val="00D87266"/>
    <w:rsid w:val="00D90045"/>
    <w:rsid w:val="00D913E6"/>
    <w:rsid w:val="00D91934"/>
    <w:rsid w:val="00D93AA3"/>
    <w:rsid w:val="00D93EE7"/>
    <w:rsid w:val="00D94337"/>
    <w:rsid w:val="00D94A94"/>
    <w:rsid w:val="00D9515A"/>
    <w:rsid w:val="00D95ACD"/>
    <w:rsid w:val="00DA22C0"/>
    <w:rsid w:val="00DA29F9"/>
    <w:rsid w:val="00DA2A3A"/>
    <w:rsid w:val="00DA2DBC"/>
    <w:rsid w:val="00DA33B0"/>
    <w:rsid w:val="00DA4402"/>
    <w:rsid w:val="00DA46FD"/>
    <w:rsid w:val="00DA5F0C"/>
    <w:rsid w:val="00DB0B28"/>
    <w:rsid w:val="00DB24FF"/>
    <w:rsid w:val="00DB2889"/>
    <w:rsid w:val="00DB4392"/>
    <w:rsid w:val="00DB5393"/>
    <w:rsid w:val="00DB55EC"/>
    <w:rsid w:val="00DB58A4"/>
    <w:rsid w:val="00DB5AA1"/>
    <w:rsid w:val="00DB5C1A"/>
    <w:rsid w:val="00DB5D44"/>
    <w:rsid w:val="00DB6639"/>
    <w:rsid w:val="00DB6AF4"/>
    <w:rsid w:val="00DB740D"/>
    <w:rsid w:val="00DB7435"/>
    <w:rsid w:val="00DB750D"/>
    <w:rsid w:val="00DC03ED"/>
    <w:rsid w:val="00DC0942"/>
    <w:rsid w:val="00DC146D"/>
    <w:rsid w:val="00DC1661"/>
    <w:rsid w:val="00DC36B0"/>
    <w:rsid w:val="00DC47CC"/>
    <w:rsid w:val="00DC79D8"/>
    <w:rsid w:val="00DC7ADA"/>
    <w:rsid w:val="00DD211D"/>
    <w:rsid w:val="00DD35A1"/>
    <w:rsid w:val="00DD6BE7"/>
    <w:rsid w:val="00DE4113"/>
    <w:rsid w:val="00DE60CC"/>
    <w:rsid w:val="00DF0D84"/>
    <w:rsid w:val="00DF11DC"/>
    <w:rsid w:val="00DF1580"/>
    <w:rsid w:val="00DF18AB"/>
    <w:rsid w:val="00DF2DD2"/>
    <w:rsid w:val="00DF70FA"/>
    <w:rsid w:val="00DF73DF"/>
    <w:rsid w:val="00E008F7"/>
    <w:rsid w:val="00E026B7"/>
    <w:rsid w:val="00E04B3D"/>
    <w:rsid w:val="00E0522C"/>
    <w:rsid w:val="00E068C8"/>
    <w:rsid w:val="00E074D1"/>
    <w:rsid w:val="00E10890"/>
    <w:rsid w:val="00E10A8B"/>
    <w:rsid w:val="00E10C7E"/>
    <w:rsid w:val="00E138BC"/>
    <w:rsid w:val="00E13DC6"/>
    <w:rsid w:val="00E148A9"/>
    <w:rsid w:val="00E15A94"/>
    <w:rsid w:val="00E15F82"/>
    <w:rsid w:val="00E16640"/>
    <w:rsid w:val="00E166AF"/>
    <w:rsid w:val="00E16BF5"/>
    <w:rsid w:val="00E17868"/>
    <w:rsid w:val="00E2107E"/>
    <w:rsid w:val="00E2396D"/>
    <w:rsid w:val="00E23EE7"/>
    <w:rsid w:val="00E252AA"/>
    <w:rsid w:val="00E26988"/>
    <w:rsid w:val="00E26C0E"/>
    <w:rsid w:val="00E30B9D"/>
    <w:rsid w:val="00E31F8B"/>
    <w:rsid w:val="00E3367E"/>
    <w:rsid w:val="00E3388E"/>
    <w:rsid w:val="00E41989"/>
    <w:rsid w:val="00E430E5"/>
    <w:rsid w:val="00E43B76"/>
    <w:rsid w:val="00E43DBC"/>
    <w:rsid w:val="00E44085"/>
    <w:rsid w:val="00E46550"/>
    <w:rsid w:val="00E46869"/>
    <w:rsid w:val="00E47507"/>
    <w:rsid w:val="00E478A0"/>
    <w:rsid w:val="00E51B2A"/>
    <w:rsid w:val="00E53629"/>
    <w:rsid w:val="00E5499D"/>
    <w:rsid w:val="00E54BAD"/>
    <w:rsid w:val="00E54EF8"/>
    <w:rsid w:val="00E57227"/>
    <w:rsid w:val="00E60737"/>
    <w:rsid w:val="00E61C5A"/>
    <w:rsid w:val="00E627F3"/>
    <w:rsid w:val="00E627F4"/>
    <w:rsid w:val="00E66090"/>
    <w:rsid w:val="00E7021E"/>
    <w:rsid w:val="00E70BBF"/>
    <w:rsid w:val="00E729CE"/>
    <w:rsid w:val="00E75251"/>
    <w:rsid w:val="00E75A63"/>
    <w:rsid w:val="00E767F4"/>
    <w:rsid w:val="00E76971"/>
    <w:rsid w:val="00E806DA"/>
    <w:rsid w:val="00E807D7"/>
    <w:rsid w:val="00E81199"/>
    <w:rsid w:val="00E81E41"/>
    <w:rsid w:val="00E823D6"/>
    <w:rsid w:val="00E824B7"/>
    <w:rsid w:val="00E82D49"/>
    <w:rsid w:val="00E84092"/>
    <w:rsid w:val="00E8427D"/>
    <w:rsid w:val="00E8551C"/>
    <w:rsid w:val="00E85F14"/>
    <w:rsid w:val="00E86E3B"/>
    <w:rsid w:val="00E87328"/>
    <w:rsid w:val="00E90295"/>
    <w:rsid w:val="00E92B0A"/>
    <w:rsid w:val="00E932F2"/>
    <w:rsid w:val="00E93C62"/>
    <w:rsid w:val="00E9521E"/>
    <w:rsid w:val="00EA07FD"/>
    <w:rsid w:val="00EA46A3"/>
    <w:rsid w:val="00EA4A2F"/>
    <w:rsid w:val="00EA5E6A"/>
    <w:rsid w:val="00EB03B5"/>
    <w:rsid w:val="00EB15FC"/>
    <w:rsid w:val="00EB2770"/>
    <w:rsid w:val="00EB406F"/>
    <w:rsid w:val="00EB493F"/>
    <w:rsid w:val="00EB5DEB"/>
    <w:rsid w:val="00EC3389"/>
    <w:rsid w:val="00EC432B"/>
    <w:rsid w:val="00EC6708"/>
    <w:rsid w:val="00EC704B"/>
    <w:rsid w:val="00ED1037"/>
    <w:rsid w:val="00ED25E1"/>
    <w:rsid w:val="00ED40A5"/>
    <w:rsid w:val="00ED42EA"/>
    <w:rsid w:val="00ED7CD6"/>
    <w:rsid w:val="00ED7E65"/>
    <w:rsid w:val="00EE18BD"/>
    <w:rsid w:val="00EE3A4D"/>
    <w:rsid w:val="00EE592B"/>
    <w:rsid w:val="00EE6C30"/>
    <w:rsid w:val="00EE71C5"/>
    <w:rsid w:val="00EF1C4E"/>
    <w:rsid w:val="00EF1CA5"/>
    <w:rsid w:val="00EF22AA"/>
    <w:rsid w:val="00EF45F6"/>
    <w:rsid w:val="00EF4F17"/>
    <w:rsid w:val="00EF6A99"/>
    <w:rsid w:val="00EF7366"/>
    <w:rsid w:val="00F019A7"/>
    <w:rsid w:val="00F01DEB"/>
    <w:rsid w:val="00F02131"/>
    <w:rsid w:val="00F02D46"/>
    <w:rsid w:val="00F033B0"/>
    <w:rsid w:val="00F034EA"/>
    <w:rsid w:val="00F03DED"/>
    <w:rsid w:val="00F0450E"/>
    <w:rsid w:val="00F04E66"/>
    <w:rsid w:val="00F04EE4"/>
    <w:rsid w:val="00F052EA"/>
    <w:rsid w:val="00F05CF4"/>
    <w:rsid w:val="00F107F5"/>
    <w:rsid w:val="00F11FD5"/>
    <w:rsid w:val="00F170A8"/>
    <w:rsid w:val="00F17842"/>
    <w:rsid w:val="00F17B71"/>
    <w:rsid w:val="00F203A0"/>
    <w:rsid w:val="00F20540"/>
    <w:rsid w:val="00F20A86"/>
    <w:rsid w:val="00F2138C"/>
    <w:rsid w:val="00F2220E"/>
    <w:rsid w:val="00F22930"/>
    <w:rsid w:val="00F22CA0"/>
    <w:rsid w:val="00F26F16"/>
    <w:rsid w:val="00F273CA"/>
    <w:rsid w:val="00F311E1"/>
    <w:rsid w:val="00F3130F"/>
    <w:rsid w:val="00F32233"/>
    <w:rsid w:val="00F32356"/>
    <w:rsid w:val="00F32BA1"/>
    <w:rsid w:val="00F354A7"/>
    <w:rsid w:val="00F36DC8"/>
    <w:rsid w:val="00F3704E"/>
    <w:rsid w:val="00F41138"/>
    <w:rsid w:val="00F412F8"/>
    <w:rsid w:val="00F43F8C"/>
    <w:rsid w:val="00F46D1A"/>
    <w:rsid w:val="00F50AE0"/>
    <w:rsid w:val="00F50ED6"/>
    <w:rsid w:val="00F54191"/>
    <w:rsid w:val="00F54E06"/>
    <w:rsid w:val="00F567B2"/>
    <w:rsid w:val="00F61674"/>
    <w:rsid w:val="00F616D4"/>
    <w:rsid w:val="00F6366A"/>
    <w:rsid w:val="00F662C6"/>
    <w:rsid w:val="00F67A9D"/>
    <w:rsid w:val="00F715A7"/>
    <w:rsid w:val="00F71C50"/>
    <w:rsid w:val="00F71D48"/>
    <w:rsid w:val="00F73EA8"/>
    <w:rsid w:val="00F740AB"/>
    <w:rsid w:val="00F7583A"/>
    <w:rsid w:val="00F7604C"/>
    <w:rsid w:val="00F84038"/>
    <w:rsid w:val="00F842A7"/>
    <w:rsid w:val="00F84BB3"/>
    <w:rsid w:val="00F84E84"/>
    <w:rsid w:val="00F851D5"/>
    <w:rsid w:val="00F85340"/>
    <w:rsid w:val="00F8579A"/>
    <w:rsid w:val="00F85EF7"/>
    <w:rsid w:val="00F878A2"/>
    <w:rsid w:val="00F909F0"/>
    <w:rsid w:val="00F914EB"/>
    <w:rsid w:val="00F93FDD"/>
    <w:rsid w:val="00F94D97"/>
    <w:rsid w:val="00F95384"/>
    <w:rsid w:val="00F9541D"/>
    <w:rsid w:val="00F95792"/>
    <w:rsid w:val="00F96E4E"/>
    <w:rsid w:val="00F9714F"/>
    <w:rsid w:val="00FA1462"/>
    <w:rsid w:val="00FA3301"/>
    <w:rsid w:val="00FA5272"/>
    <w:rsid w:val="00FA5F5B"/>
    <w:rsid w:val="00FA6F3A"/>
    <w:rsid w:val="00FB0ACE"/>
    <w:rsid w:val="00FB1D96"/>
    <w:rsid w:val="00FB4161"/>
    <w:rsid w:val="00FB4CFC"/>
    <w:rsid w:val="00FB52D8"/>
    <w:rsid w:val="00FB57E7"/>
    <w:rsid w:val="00FC0100"/>
    <w:rsid w:val="00FC1526"/>
    <w:rsid w:val="00FC1A68"/>
    <w:rsid w:val="00FC1D7A"/>
    <w:rsid w:val="00FC3941"/>
    <w:rsid w:val="00FC486B"/>
    <w:rsid w:val="00FC5893"/>
    <w:rsid w:val="00FC6065"/>
    <w:rsid w:val="00FC6775"/>
    <w:rsid w:val="00FD0694"/>
    <w:rsid w:val="00FD0C11"/>
    <w:rsid w:val="00FD2A68"/>
    <w:rsid w:val="00FD3C6E"/>
    <w:rsid w:val="00FD3CF3"/>
    <w:rsid w:val="00FD636E"/>
    <w:rsid w:val="00FE0834"/>
    <w:rsid w:val="00FE1601"/>
    <w:rsid w:val="00FE299A"/>
    <w:rsid w:val="00FE6545"/>
    <w:rsid w:val="00FE67DF"/>
    <w:rsid w:val="00FE749C"/>
    <w:rsid w:val="00FE7811"/>
    <w:rsid w:val="00FF0A7C"/>
    <w:rsid w:val="00FF1DE9"/>
    <w:rsid w:val="00FF3ACC"/>
    <w:rsid w:val="00FF3F25"/>
    <w:rsid w:val="00FF6136"/>
    <w:rsid w:val="00FF777E"/>
    <w:rsid w:val="00FF7FFB"/>
  </w:rsids>
  <m:mathPr>
    <m:mathFont m:val="Constanti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page;mso-position-vertical:bottom;mso-position-vertical-relative:page" fillcolor="none [824]" stroke="f">
      <v:fill color="none [824]"/>
      <v:stroke on="f"/>
      <o:colormru v:ext="edit" colors="#095ba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able of figures" w:uiPriority="9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/>
    <w:lsdException w:name="Default Paragraph Font" w:uiPriority="1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qFormat="1"/>
    <w:lsdException w:name="Hyperlink" w:uiPriority="99"/>
    <w:lsdException w:name="Strong" w:semiHidden="0" w:unhideWhenUsed="0"/>
    <w:lsdException w:name="Emphasis" w:semiHidden="0" w:unhideWhenUsed="0" w:qFormat="1"/>
    <w:lsdException w:name="HTML Code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rsid w:val="00066FA7"/>
    <w:pPr>
      <w:spacing w:before="120" w:after="120" w:line="240" w:lineRule="auto"/>
    </w:pPr>
    <w:rPr>
      <w:rFonts w:ascii="Cambria" w:hAnsi="Cambria" w:cs="Times New Roman"/>
      <w:szCs w:val="20"/>
    </w:rPr>
  </w:style>
  <w:style w:type="paragraph" w:styleId="Heading1">
    <w:name w:val="heading 1"/>
    <w:next w:val="BodyText"/>
    <w:link w:val="Heading1Char"/>
    <w:rsid w:val="00066FA7"/>
    <w:pPr>
      <w:keepNext/>
      <w:pageBreakBefore/>
      <w:numPr>
        <w:numId w:val="1"/>
      </w:numPr>
      <w:pBdr>
        <w:top w:val="single" w:sz="4" w:space="1" w:color="990000"/>
        <w:left w:val="single" w:sz="4" w:space="4" w:color="990000"/>
        <w:bottom w:val="single" w:sz="4" w:space="1" w:color="990000"/>
        <w:right w:val="single" w:sz="4" w:space="4" w:color="990000"/>
      </w:pBdr>
      <w:shd w:val="clear" w:color="auto" w:fill="990000"/>
      <w:spacing w:after="1200" w:line="240" w:lineRule="auto"/>
      <w:outlineLvl w:val="0"/>
    </w:pPr>
    <w:rPr>
      <w:rFonts w:ascii="Segoe UI" w:eastAsia="Calibri" w:hAnsi="Segoe UI" w:cs="Arial"/>
      <w:bCs/>
      <w:color w:val="FFFFFF" w:themeColor="background1"/>
      <w:kern w:val="32"/>
      <w:sz w:val="48"/>
      <w:szCs w:val="32"/>
      <w:lang w:val="en-US"/>
    </w:rPr>
  </w:style>
  <w:style w:type="paragraph" w:styleId="Heading2">
    <w:name w:val="heading 2"/>
    <w:next w:val="BodyText"/>
    <w:link w:val="Heading2Char"/>
    <w:qFormat/>
    <w:rsid w:val="00066FA7"/>
    <w:pPr>
      <w:keepNext/>
      <w:numPr>
        <w:ilvl w:val="1"/>
        <w:numId w:val="1"/>
      </w:numPr>
      <w:pBdr>
        <w:top w:val="single" w:sz="4" w:space="4" w:color="EAF1DD" w:themeColor="accent3" w:themeTint="33"/>
        <w:left w:val="single" w:sz="4" w:space="4" w:color="EAF1DD" w:themeColor="accent3" w:themeTint="33"/>
        <w:bottom w:val="single" w:sz="4" w:space="4" w:color="EAF1DD" w:themeColor="accent3" w:themeTint="33"/>
        <w:right w:val="single" w:sz="4" w:space="4" w:color="EAF1DD" w:themeColor="accent3" w:themeTint="33"/>
      </w:pBdr>
      <w:shd w:val="clear" w:color="auto" w:fill="EAF1DD" w:themeFill="accent3" w:themeFillTint="33"/>
      <w:spacing w:before="480" w:after="360" w:line="240" w:lineRule="auto"/>
      <w:outlineLvl w:val="1"/>
    </w:pPr>
    <w:rPr>
      <w:rFonts w:ascii="Segoe UI" w:eastAsia="Calibri" w:hAnsi="Segoe UI" w:cs="Arial"/>
      <w:b/>
      <w:bCs/>
      <w:iCs/>
      <w:smallCaps/>
      <w:color w:val="404040" w:themeColor="text1" w:themeTint="BF"/>
      <w:sz w:val="32"/>
      <w:szCs w:val="28"/>
    </w:rPr>
  </w:style>
  <w:style w:type="paragraph" w:styleId="Heading3">
    <w:name w:val="heading 3"/>
    <w:next w:val="BodyText"/>
    <w:link w:val="Heading3Char"/>
    <w:qFormat/>
    <w:rsid w:val="00066FA7"/>
    <w:pPr>
      <w:keepNext/>
      <w:numPr>
        <w:ilvl w:val="2"/>
        <w:numId w:val="1"/>
      </w:numPr>
      <w:pBdr>
        <w:top w:val="single" w:sz="12" w:space="1" w:color="990000"/>
      </w:pBdr>
      <w:spacing w:before="360" w:after="240" w:line="240" w:lineRule="auto"/>
      <w:outlineLvl w:val="2"/>
    </w:pPr>
    <w:rPr>
      <w:rFonts w:ascii="Segoe UI" w:eastAsia="Calibri" w:hAnsi="Segoe UI" w:cs="Arial"/>
      <w:b/>
      <w:bCs/>
      <w:color w:val="990000"/>
      <w:sz w:val="28"/>
      <w:szCs w:val="26"/>
      <w:lang w:val="en-US"/>
    </w:rPr>
  </w:style>
  <w:style w:type="paragraph" w:styleId="Heading4">
    <w:name w:val="heading 4"/>
    <w:next w:val="BodyText"/>
    <w:link w:val="Heading4Char"/>
    <w:qFormat/>
    <w:rsid w:val="00066FA7"/>
    <w:pPr>
      <w:keepNext/>
      <w:numPr>
        <w:ilvl w:val="3"/>
        <w:numId w:val="1"/>
      </w:numPr>
      <w:pBdr>
        <w:bottom w:val="dotted" w:sz="8" w:space="1" w:color="990000"/>
      </w:pBdr>
      <w:spacing w:before="240" w:after="240" w:line="240" w:lineRule="auto"/>
      <w:outlineLvl w:val="3"/>
    </w:pPr>
    <w:rPr>
      <w:rFonts w:ascii="Segoe UI" w:eastAsia="Calibri" w:hAnsi="Segoe UI" w:cs="Times New Roman"/>
      <w:bCs/>
      <w:smallCaps/>
      <w:color w:val="990000"/>
      <w:sz w:val="28"/>
      <w:szCs w:val="28"/>
      <w:lang w:val="en-US"/>
    </w:rPr>
  </w:style>
  <w:style w:type="paragraph" w:styleId="Heading5">
    <w:name w:val="heading 5"/>
    <w:next w:val="BodyText"/>
    <w:link w:val="Heading5Char"/>
    <w:qFormat/>
    <w:rsid w:val="00066FA7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Calibri" w:hAnsi="Calibri" w:cs="Times New Roman"/>
      <w:b/>
      <w:bCs/>
      <w:iCs/>
      <w:color w:val="990000"/>
      <w:sz w:val="24"/>
      <w:szCs w:val="26"/>
      <w:lang w:val="en-US"/>
    </w:rPr>
  </w:style>
  <w:style w:type="paragraph" w:styleId="Heading6">
    <w:name w:val="heading 6"/>
    <w:next w:val="BodyText"/>
    <w:link w:val="Heading6Char"/>
    <w:rsid w:val="00066FA7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ascii="Calibri" w:hAnsi="Calibri" w:cs="Times New Roman"/>
      <w:bCs/>
      <w:i/>
      <w:color w:val="990000"/>
      <w:sz w:val="24"/>
      <w:szCs w:val="20"/>
      <w:lang w:val="en-US"/>
    </w:rPr>
  </w:style>
  <w:style w:type="paragraph" w:styleId="Heading7">
    <w:name w:val="heading 7"/>
    <w:next w:val="BodyText"/>
    <w:link w:val="Heading7Char"/>
    <w:rsid w:val="00066FA7"/>
    <w:pPr>
      <w:keepNext/>
      <w:numPr>
        <w:ilvl w:val="6"/>
        <w:numId w:val="1"/>
      </w:numPr>
      <w:spacing w:before="120" w:after="120" w:line="240" w:lineRule="auto"/>
      <w:outlineLvl w:val="6"/>
    </w:pPr>
    <w:rPr>
      <w:rFonts w:ascii="Cambria" w:hAnsi="Cambria" w:cs="Times New Roman"/>
      <w:b/>
      <w:sz w:val="20"/>
      <w:szCs w:val="24"/>
      <w:lang w:val="en-US"/>
    </w:rPr>
  </w:style>
  <w:style w:type="paragraph" w:styleId="Heading8">
    <w:name w:val="heading 8"/>
    <w:next w:val="BodyText"/>
    <w:link w:val="Heading8Char"/>
    <w:rsid w:val="00066FA7"/>
    <w:pPr>
      <w:numPr>
        <w:ilvl w:val="7"/>
        <w:numId w:val="1"/>
      </w:numPr>
      <w:spacing w:after="0" w:line="240" w:lineRule="auto"/>
      <w:outlineLvl w:val="7"/>
    </w:pPr>
    <w:rPr>
      <w:rFonts w:ascii="Cambria" w:hAnsi="Cambria" w:cs="Times New Roman"/>
      <w:i/>
      <w:iCs/>
      <w:sz w:val="20"/>
      <w:szCs w:val="24"/>
      <w:lang w:val="en-US"/>
    </w:rPr>
  </w:style>
  <w:style w:type="paragraph" w:styleId="Heading9">
    <w:name w:val="heading 9"/>
    <w:next w:val="BodyText"/>
    <w:link w:val="Heading9Char"/>
    <w:rsid w:val="00066FA7"/>
    <w:pPr>
      <w:numPr>
        <w:ilvl w:val="8"/>
        <w:numId w:val="1"/>
      </w:numPr>
      <w:spacing w:after="0" w:line="240" w:lineRule="auto"/>
      <w:outlineLvl w:val="8"/>
    </w:pPr>
    <w:rPr>
      <w:rFonts w:ascii="Cambria" w:hAnsi="Cambria" w:cs="Arial"/>
      <w:sz w:val="20"/>
      <w:szCs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qTableSubtle">
    <w:name w:val="qTableSubtle"/>
    <w:basedOn w:val="TableNormal"/>
    <w:uiPriority w:val="99"/>
    <w:qFormat/>
    <w:rsid w:val="00066FA7"/>
    <w:pPr>
      <w:spacing w:before="40" w:after="40" w:line="240" w:lineRule="auto"/>
    </w:pPr>
    <w:rPr>
      <w:rFonts w:ascii="Cambria" w:hAnsi="Cambria" w:cs="Times New Roman"/>
      <w:sz w:val="20"/>
      <w:szCs w:val="20"/>
    </w:rPr>
    <w:tblPr>
      <w:tblStyleRowBandSize w:val="1"/>
      <w:tblInd w:w="0" w:type="dxa"/>
      <w:tblBorders>
        <w:top w:val="single" w:sz="4" w:space="0" w:color="D9D9D9"/>
        <w:bottom w:val="single" w:sz="4" w:space="0" w:color="D9D9D9"/>
        <w:insideH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rFonts w:ascii="Constantia" w:hAnsi="Constantia"/>
        <w:b/>
        <w:color w:val="auto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BodyText">
    <w:name w:val="Body Text"/>
    <w:basedOn w:val="Normal"/>
    <w:link w:val="BodyTextChar"/>
    <w:qFormat/>
    <w:rsid w:val="00066FA7"/>
    <w:pPr>
      <w:spacing w:line="280" w:lineRule="exact"/>
    </w:pPr>
    <w:rPr>
      <w:szCs w:val="22"/>
    </w:rPr>
  </w:style>
  <w:style w:type="table" w:customStyle="1" w:styleId="qTableSubtle2">
    <w:name w:val="qTableSubtle2"/>
    <w:basedOn w:val="TableNormal"/>
    <w:uiPriority w:val="99"/>
    <w:qFormat/>
    <w:rsid w:val="00066FA7"/>
    <w:pPr>
      <w:spacing w:before="40" w:after="40" w:line="240" w:lineRule="auto"/>
    </w:pPr>
    <w:rPr>
      <w:rFonts w:ascii="Cambria" w:hAnsi="Cambria" w:cs="Times New Roman"/>
      <w:sz w:val="20"/>
      <w:szCs w:val="20"/>
    </w:rPr>
    <w:tblPr>
      <w:tblStyleRowBandSize w:val="1"/>
      <w:tblInd w:w="360" w:type="dxa"/>
      <w:tblBorders>
        <w:top w:val="single" w:sz="4" w:space="0" w:color="D9D9D9"/>
        <w:bottom w:val="single" w:sz="4" w:space="0" w:color="D9D9D9"/>
        <w:insideH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rFonts w:ascii="Constantia" w:hAnsi="Constantia"/>
        <w:b/>
        <w:color w:val="auto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1">
    <w:name w:val="toc 1"/>
    <w:basedOn w:val="Normal"/>
    <w:next w:val="Normal"/>
    <w:uiPriority w:val="39"/>
    <w:rsid w:val="00066FA7"/>
    <w:pPr>
      <w:keepNext/>
      <w:tabs>
        <w:tab w:val="right" w:leader="dot" w:pos="9360"/>
      </w:tabs>
    </w:pPr>
    <w:rPr>
      <w:rFonts w:ascii="Century Gothic" w:hAnsi="Century Gothic"/>
      <w:b/>
    </w:rPr>
  </w:style>
  <w:style w:type="paragraph" w:styleId="TOC3">
    <w:name w:val="toc 3"/>
    <w:basedOn w:val="Normal"/>
    <w:next w:val="Normal"/>
    <w:uiPriority w:val="39"/>
    <w:rsid w:val="00066FA7"/>
    <w:pPr>
      <w:tabs>
        <w:tab w:val="right" w:leader="dot" w:pos="9360"/>
      </w:tabs>
      <w:spacing w:before="0" w:after="0"/>
      <w:ind w:left="288"/>
    </w:pPr>
  </w:style>
  <w:style w:type="paragraph" w:styleId="TOC2">
    <w:name w:val="toc 2"/>
    <w:basedOn w:val="Normal"/>
    <w:next w:val="Normal"/>
    <w:uiPriority w:val="39"/>
    <w:rsid w:val="00066FA7"/>
    <w:pPr>
      <w:tabs>
        <w:tab w:val="right" w:leader="dot" w:pos="9360"/>
      </w:tabs>
      <w:spacing w:before="0" w:after="0"/>
    </w:pPr>
  </w:style>
  <w:style w:type="character" w:styleId="Hyperlink">
    <w:name w:val="Hyperlink"/>
    <w:basedOn w:val="DefaultParagraphFont"/>
    <w:uiPriority w:val="99"/>
    <w:rsid w:val="00066FA7"/>
    <w:rPr>
      <w:color w:val="0000FF"/>
      <w:u w:val="single"/>
    </w:rPr>
  </w:style>
  <w:style w:type="paragraph" w:styleId="TOC4">
    <w:name w:val="toc 4"/>
    <w:basedOn w:val="TOC3"/>
    <w:next w:val="Normal"/>
    <w:uiPriority w:val="39"/>
    <w:rsid w:val="00066FA7"/>
    <w:pPr>
      <w:ind w:left="576"/>
    </w:pPr>
  </w:style>
  <w:style w:type="paragraph" w:styleId="TOC5">
    <w:name w:val="toc 5"/>
    <w:basedOn w:val="Normal"/>
    <w:next w:val="Normal"/>
    <w:autoRedefine/>
    <w:semiHidden/>
    <w:rsid w:val="00066FA7"/>
    <w:pPr>
      <w:ind w:left="880"/>
    </w:pPr>
  </w:style>
  <w:style w:type="paragraph" w:styleId="TOC6">
    <w:name w:val="toc 6"/>
    <w:basedOn w:val="Normal"/>
    <w:next w:val="Normal"/>
    <w:autoRedefine/>
    <w:semiHidden/>
    <w:rsid w:val="00066FA7"/>
    <w:pPr>
      <w:ind w:left="1100"/>
    </w:pPr>
  </w:style>
  <w:style w:type="paragraph" w:styleId="TOC7">
    <w:name w:val="toc 7"/>
    <w:basedOn w:val="Normal"/>
    <w:next w:val="Normal"/>
    <w:autoRedefine/>
    <w:semiHidden/>
    <w:rsid w:val="00066FA7"/>
    <w:pPr>
      <w:ind w:left="1320"/>
    </w:pPr>
  </w:style>
  <w:style w:type="paragraph" w:styleId="TOC8">
    <w:name w:val="toc 8"/>
    <w:basedOn w:val="Normal"/>
    <w:next w:val="Normal"/>
    <w:autoRedefine/>
    <w:semiHidden/>
    <w:rsid w:val="00066FA7"/>
    <w:pPr>
      <w:ind w:left="1540"/>
    </w:pPr>
  </w:style>
  <w:style w:type="paragraph" w:styleId="TOC9">
    <w:name w:val="toc 9"/>
    <w:basedOn w:val="Normal"/>
    <w:next w:val="Normal"/>
    <w:autoRedefine/>
    <w:semiHidden/>
    <w:rsid w:val="00066FA7"/>
    <w:pPr>
      <w:ind w:left="1760"/>
    </w:pPr>
  </w:style>
  <w:style w:type="paragraph" w:styleId="BodyText2">
    <w:name w:val="Body Text 2"/>
    <w:basedOn w:val="BodyText"/>
    <w:link w:val="BodyText2Char"/>
    <w:qFormat/>
    <w:rsid w:val="00066FA7"/>
    <w:pPr>
      <w:ind w:left="360"/>
    </w:pPr>
  </w:style>
  <w:style w:type="character" w:customStyle="1" w:styleId="BodyText2Char">
    <w:name w:val="Body Text 2 Char"/>
    <w:basedOn w:val="DefaultParagraphFont"/>
    <w:link w:val="BodyText2"/>
    <w:rsid w:val="00066FA7"/>
    <w:rPr>
      <w:rFonts w:ascii="Cambria" w:hAnsi="Cambria" w:cs="Times New Roman"/>
    </w:rPr>
  </w:style>
  <w:style w:type="table" w:customStyle="1" w:styleId="qTableGrid">
    <w:name w:val="qTableGrid"/>
    <w:basedOn w:val="qTable"/>
    <w:rsid w:val="00066FA7"/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nil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</w:style>
  <w:style w:type="paragraph" w:styleId="ListBullet5">
    <w:name w:val="List Bullet 5"/>
    <w:basedOn w:val="ListBullet4"/>
    <w:rsid w:val="00066FA7"/>
    <w:pPr>
      <w:numPr>
        <w:numId w:val="6"/>
      </w:numPr>
      <w:contextualSpacing/>
    </w:pPr>
  </w:style>
  <w:style w:type="character" w:customStyle="1" w:styleId="Heading4Char">
    <w:name w:val="Heading 4 Char"/>
    <w:basedOn w:val="DefaultParagraphFont"/>
    <w:link w:val="Heading4"/>
    <w:rsid w:val="00066FA7"/>
    <w:rPr>
      <w:rFonts w:ascii="Segoe UI" w:eastAsia="Calibri" w:hAnsi="Segoe UI" w:cs="Times New Roman"/>
      <w:bCs/>
      <w:smallCaps/>
      <w:color w:val="990000"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rsid w:val="00066FA7"/>
    <w:rPr>
      <w:rFonts w:ascii="Cambria" w:hAnsi="Cambria" w:cs="Times New Roman"/>
      <w:i/>
      <w:i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066FA7"/>
    <w:rPr>
      <w:rFonts w:ascii="Calibri" w:hAnsi="Calibri" w:cs="Times New Roman"/>
      <w:b/>
      <w:bCs/>
      <w:iCs/>
      <w:color w:val="990000"/>
      <w:sz w:val="24"/>
      <w:szCs w:val="26"/>
      <w:lang w:val="en-US"/>
    </w:rPr>
  </w:style>
  <w:style w:type="paragraph" w:styleId="Index1">
    <w:name w:val="index 1"/>
    <w:basedOn w:val="Normal"/>
    <w:next w:val="Normal"/>
    <w:autoRedefine/>
    <w:semiHidden/>
    <w:rsid w:val="00066FA7"/>
    <w:pPr>
      <w:ind w:left="216" w:hanging="216"/>
    </w:pPr>
  </w:style>
  <w:style w:type="paragraph" w:styleId="Index2">
    <w:name w:val="index 2"/>
    <w:basedOn w:val="Normal"/>
    <w:next w:val="Normal"/>
    <w:autoRedefine/>
    <w:semiHidden/>
    <w:rsid w:val="00066FA7"/>
    <w:pPr>
      <w:ind w:left="432" w:hanging="216"/>
    </w:pPr>
  </w:style>
  <w:style w:type="paragraph" w:styleId="Index3">
    <w:name w:val="index 3"/>
    <w:basedOn w:val="Normal"/>
    <w:next w:val="Normal"/>
    <w:semiHidden/>
    <w:rsid w:val="00066FA7"/>
    <w:pPr>
      <w:ind w:left="648" w:hanging="216"/>
    </w:pPr>
  </w:style>
  <w:style w:type="character" w:styleId="CommentReference">
    <w:name w:val="annotation reference"/>
    <w:basedOn w:val="DefaultParagraphFont"/>
    <w:semiHidden/>
    <w:rsid w:val="00066FA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66FA7"/>
  </w:style>
  <w:style w:type="character" w:customStyle="1" w:styleId="Heading9Char">
    <w:name w:val="Heading 9 Char"/>
    <w:basedOn w:val="DefaultParagraphFont"/>
    <w:link w:val="Heading9"/>
    <w:rsid w:val="00066FA7"/>
    <w:rPr>
      <w:rFonts w:ascii="Cambria" w:hAnsi="Cambria" w:cs="Arial"/>
      <w:sz w:val="20"/>
      <w:szCs w:val="24"/>
      <w:lang w:val="en-US" w:eastAsia="en-US"/>
    </w:rPr>
  </w:style>
  <w:style w:type="character" w:customStyle="1" w:styleId="Citation">
    <w:name w:val="Citation"/>
    <w:basedOn w:val="DefaultParagraphFont"/>
    <w:rsid w:val="00066FA7"/>
    <w:rPr>
      <w:i/>
    </w:rPr>
  </w:style>
  <w:style w:type="character" w:customStyle="1" w:styleId="TitleChar">
    <w:name w:val="Title Char"/>
    <w:basedOn w:val="DefaultParagraphFont"/>
    <w:link w:val="Title"/>
    <w:rsid w:val="00066FA7"/>
    <w:rPr>
      <w:rFonts w:ascii="Segoe UI" w:eastAsia="Calibri" w:hAnsi="Segoe UI" w:cs="Arial"/>
      <w:b/>
      <w:bCs/>
      <w:kern w:val="28"/>
      <w:sz w:val="64"/>
      <w:szCs w:val="64"/>
    </w:rPr>
  </w:style>
  <w:style w:type="paragraph" w:styleId="BodyText3">
    <w:name w:val="Body Text 3"/>
    <w:basedOn w:val="BodyText2"/>
    <w:link w:val="BodyText3Char"/>
    <w:rsid w:val="00066FA7"/>
    <w:pPr>
      <w:ind w:left="7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066FA7"/>
    <w:rPr>
      <w:rFonts w:ascii="Cambria" w:hAnsi="Cambria" w:cs="Times New Roman"/>
      <w:szCs w:val="16"/>
    </w:rPr>
  </w:style>
  <w:style w:type="numbering" w:customStyle="1" w:styleId="qList">
    <w:name w:val="qList"/>
    <w:rsid w:val="00066FA7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rsid w:val="00066FA7"/>
    <w:rPr>
      <w:rFonts w:ascii="Segoe UI" w:eastAsia="Calibri" w:hAnsi="Segoe UI" w:cs="Arial"/>
      <w:bCs/>
      <w:color w:val="FFFFFF" w:themeColor="background1"/>
      <w:kern w:val="32"/>
      <w:sz w:val="48"/>
      <w:szCs w:val="32"/>
      <w:shd w:val="clear" w:color="auto" w:fill="990000"/>
      <w:lang w:val="en-US"/>
    </w:rPr>
  </w:style>
  <w:style w:type="paragraph" w:styleId="ListBullet">
    <w:name w:val="List Bullet"/>
    <w:basedOn w:val="Normal"/>
    <w:link w:val="ListBulletChar"/>
    <w:qFormat/>
    <w:rsid w:val="00066FA7"/>
    <w:pPr>
      <w:numPr>
        <w:numId w:val="29"/>
      </w:numPr>
      <w:spacing w:line="280" w:lineRule="exact"/>
    </w:pPr>
  </w:style>
  <w:style w:type="paragraph" w:styleId="ListBullet2">
    <w:name w:val="List Bullet 2"/>
    <w:basedOn w:val="ListBullet"/>
    <w:qFormat/>
    <w:rsid w:val="00066FA7"/>
    <w:pPr>
      <w:numPr>
        <w:numId w:val="5"/>
      </w:numPr>
      <w:spacing w:before="80" w:after="80"/>
    </w:pPr>
    <w:rPr>
      <w:szCs w:val="22"/>
      <w:lang w:eastAsia="en-US"/>
    </w:rPr>
  </w:style>
  <w:style w:type="paragraph" w:styleId="ListBullet3">
    <w:name w:val="List Bullet 3"/>
    <w:basedOn w:val="ListBullet2"/>
    <w:rsid w:val="00066FA7"/>
    <w:pPr>
      <w:numPr>
        <w:numId w:val="10"/>
      </w:numPr>
      <w:spacing w:before="0" w:after="0"/>
    </w:pPr>
    <w:rPr>
      <w:szCs w:val="24"/>
    </w:rPr>
  </w:style>
  <w:style w:type="paragraph" w:styleId="ListBullet4">
    <w:name w:val="List Bullet 4"/>
    <w:basedOn w:val="ListBullet3"/>
    <w:rsid w:val="00066FA7"/>
    <w:pPr>
      <w:numPr>
        <w:numId w:val="4"/>
      </w:numPr>
    </w:pPr>
  </w:style>
  <w:style w:type="character" w:customStyle="1" w:styleId="Heading2Char">
    <w:name w:val="Heading 2 Char"/>
    <w:link w:val="Heading2"/>
    <w:rsid w:val="00066FA7"/>
    <w:rPr>
      <w:rFonts w:ascii="Segoe UI" w:eastAsia="Calibri" w:hAnsi="Segoe UI" w:cs="Arial"/>
      <w:b/>
      <w:bCs/>
      <w:iCs/>
      <w:smallCaps/>
      <w:color w:val="404040" w:themeColor="text1" w:themeTint="BF"/>
      <w:sz w:val="32"/>
      <w:szCs w:val="28"/>
      <w:shd w:val="clear" w:color="auto" w:fill="EAF1DD" w:themeFill="accent3" w:themeFillTint="33"/>
    </w:rPr>
  </w:style>
  <w:style w:type="character" w:customStyle="1" w:styleId="Heading6Char">
    <w:name w:val="Heading 6 Char"/>
    <w:basedOn w:val="DefaultParagraphFont"/>
    <w:link w:val="Heading6"/>
    <w:rsid w:val="00066FA7"/>
    <w:rPr>
      <w:rFonts w:ascii="Calibri" w:hAnsi="Calibri" w:cs="Times New Roman"/>
      <w:bCs/>
      <w:i/>
      <w:color w:val="990000"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66FA7"/>
    <w:rPr>
      <w:rFonts w:ascii="Cambria" w:hAnsi="Cambria" w:cs="Times New Roman"/>
      <w:b/>
      <w:sz w:val="20"/>
      <w:szCs w:val="24"/>
      <w:lang w:val="en-US"/>
    </w:rPr>
  </w:style>
  <w:style w:type="paragraph" w:styleId="IndexHeading">
    <w:name w:val="index heading"/>
    <w:basedOn w:val="Normal"/>
    <w:next w:val="Index1"/>
    <w:semiHidden/>
    <w:rsid w:val="00066FA7"/>
    <w:rPr>
      <w:rFonts w:ascii="Arial" w:hAnsi="Arial" w:cs="Arial"/>
      <w:b/>
      <w:bCs/>
    </w:rPr>
  </w:style>
  <w:style w:type="paragraph" w:styleId="ListNumber">
    <w:name w:val="List Number"/>
    <w:basedOn w:val="Normal"/>
    <w:link w:val="ListNumberChar"/>
    <w:qFormat/>
    <w:rsid w:val="00066FA7"/>
    <w:pPr>
      <w:numPr>
        <w:numId w:val="26"/>
      </w:numPr>
    </w:pPr>
    <w:rPr>
      <w:szCs w:val="22"/>
    </w:rPr>
  </w:style>
  <w:style w:type="character" w:customStyle="1" w:styleId="DateChar">
    <w:name w:val="Date Char"/>
    <w:basedOn w:val="DefaultParagraphFont"/>
    <w:link w:val="Date"/>
    <w:rsid w:val="00066FA7"/>
    <w:rPr>
      <w:rFonts w:ascii="Segoe UI" w:hAnsi="Segoe UI"/>
      <w:b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066FA7"/>
    <w:rPr>
      <w:rFonts w:ascii="Corbel" w:hAnsi="Corbel"/>
      <w:color w:val="632423"/>
      <w:szCs w:val="16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066FA7"/>
    <w:rPr>
      <w:rFonts w:ascii="Constantia" w:hAnsi="Constantia"/>
      <w:sz w:val="18"/>
    </w:rPr>
  </w:style>
  <w:style w:type="character" w:customStyle="1" w:styleId="HeaderChar">
    <w:name w:val="Header Char"/>
    <w:basedOn w:val="DefaultParagraphFont"/>
    <w:link w:val="Header"/>
    <w:rsid w:val="00066FA7"/>
    <w:rPr>
      <w:rFonts w:ascii="Corbel" w:hAnsi="Corbel"/>
      <w:color w:val="632423"/>
      <w:szCs w:val="18"/>
      <w:lang w:val="en-US" w:eastAsia="en-US"/>
    </w:rPr>
  </w:style>
  <w:style w:type="paragraph" w:customStyle="1" w:styleId="NoteText">
    <w:name w:val="Note Text"/>
    <w:basedOn w:val="Normal"/>
    <w:link w:val="NoteTextChar"/>
    <w:qFormat/>
    <w:rsid w:val="00066FA7"/>
    <w:pPr>
      <w:pBdr>
        <w:top w:val="single" w:sz="4" w:space="1" w:color="D8BA74"/>
        <w:bottom w:val="single" w:sz="4" w:space="1" w:color="D8BA74"/>
      </w:pBdr>
      <w:shd w:val="clear" w:color="auto" w:fill="FAF6EC"/>
    </w:pPr>
  </w:style>
  <w:style w:type="character" w:styleId="PageNumber">
    <w:name w:val="page number"/>
    <w:basedOn w:val="DefaultParagraphFont"/>
    <w:rsid w:val="00066FA7"/>
    <w:rPr>
      <w:rFonts w:ascii="Century Gothic" w:hAnsi="Century Gothic"/>
      <w:b/>
      <w:color w:val="990000"/>
      <w:sz w:val="28"/>
    </w:rPr>
  </w:style>
  <w:style w:type="character" w:customStyle="1" w:styleId="ListNumberChar">
    <w:name w:val="List Number Char"/>
    <w:basedOn w:val="DefaultParagraphFont"/>
    <w:link w:val="ListNumber"/>
    <w:rsid w:val="00066FA7"/>
    <w:rPr>
      <w:rFonts w:ascii="Cambria" w:hAnsi="Cambria" w:cs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066FA7"/>
    <w:rPr>
      <w:rFonts w:ascii="Cambria" w:hAnsi="Cambria" w:cs="Times New Roman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66FA7"/>
    <w:rPr>
      <w:rFonts w:ascii="Tahoma" w:hAnsi="Tahoma" w:cs="Tahoma"/>
      <w:sz w:val="16"/>
      <w:szCs w:val="16"/>
      <w:shd w:val="clear" w:color="auto" w:fill="000080"/>
    </w:rPr>
  </w:style>
  <w:style w:type="paragraph" w:styleId="Title">
    <w:name w:val="Title"/>
    <w:basedOn w:val="Normal"/>
    <w:next w:val="Version"/>
    <w:link w:val="TitleChar"/>
    <w:rsid w:val="00066FA7"/>
    <w:pPr>
      <w:spacing w:before="2880" w:after="240"/>
      <w:ind w:left="360" w:hanging="360"/>
      <w:jc w:val="right"/>
      <w:outlineLvl w:val="0"/>
    </w:pPr>
    <w:rPr>
      <w:rFonts w:ascii="Segoe UI" w:eastAsia="Calibri" w:hAnsi="Segoe UI" w:cs="Arial"/>
      <w:b/>
      <w:bCs/>
      <w:kern w:val="28"/>
      <w:sz w:val="64"/>
      <w:szCs w:val="64"/>
    </w:rPr>
  </w:style>
  <w:style w:type="character" w:customStyle="1" w:styleId="Comment">
    <w:name w:val="Comment"/>
    <w:basedOn w:val="DefaultParagraphFont"/>
    <w:qFormat/>
    <w:rsid w:val="00066FA7"/>
    <w:rPr>
      <w:color w:val="auto"/>
      <w:bdr w:val="none" w:sz="0" w:space="0" w:color="auto"/>
      <w:shd w:val="clear" w:color="auto" w:fill="FFE5E5"/>
    </w:rPr>
  </w:style>
  <w:style w:type="paragraph" w:customStyle="1" w:styleId="Figure">
    <w:name w:val="Figure"/>
    <w:basedOn w:val="BodyText"/>
    <w:next w:val="BodyText"/>
    <w:qFormat/>
    <w:rsid w:val="00066FA7"/>
    <w:pPr>
      <w:spacing w:before="240" w:after="240" w:line="240" w:lineRule="auto"/>
    </w:pPr>
  </w:style>
  <w:style w:type="paragraph" w:customStyle="1" w:styleId="Figure2">
    <w:name w:val="Figure 2"/>
    <w:basedOn w:val="Figure"/>
    <w:next w:val="BodyText2"/>
    <w:rsid w:val="00066FA7"/>
    <w:pPr>
      <w:ind w:left="360"/>
    </w:pPr>
  </w:style>
  <w:style w:type="paragraph" w:customStyle="1" w:styleId="FigureRight">
    <w:name w:val="Figure Right"/>
    <w:basedOn w:val="Figure"/>
    <w:next w:val="BodyText"/>
    <w:rsid w:val="00066FA7"/>
    <w:pPr>
      <w:jc w:val="right"/>
    </w:pPr>
  </w:style>
  <w:style w:type="character" w:customStyle="1" w:styleId="Highlight">
    <w:name w:val="Highlight"/>
    <w:basedOn w:val="DefaultParagraphFont"/>
    <w:qFormat/>
    <w:rsid w:val="00066FA7"/>
    <w:rPr>
      <w:b/>
    </w:rPr>
  </w:style>
  <w:style w:type="paragraph" w:customStyle="1" w:styleId="ListBullet2Compact">
    <w:name w:val="List Bullet 2 Compact"/>
    <w:basedOn w:val="ListBullet2"/>
    <w:link w:val="ListBullet2CompactChar"/>
    <w:rsid w:val="00066FA7"/>
    <w:pPr>
      <w:numPr>
        <w:numId w:val="15"/>
      </w:numPr>
      <w:spacing w:before="0" w:after="0"/>
    </w:pPr>
    <w:rPr>
      <w:rFonts w:eastAsia="Calibri"/>
      <w:lang w:eastAsia="en-CA"/>
    </w:rPr>
  </w:style>
  <w:style w:type="paragraph" w:customStyle="1" w:styleId="ListBulletCompact">
    <w:name w:val="List Bullet Compact"/>
    <w:basedOn w:val="ListBullet"/>
    <w:qFormat/>
    <w:rsid w:val="00066FA7"/>
    <w:pPr>
      <w:numPr>
        <w:numId w:val="7"/>
      </w:numPr>
      <w:spacing w:before="0" w:after="0"/>
    </w:pPr>
    <w:rPr>
      <w:lang w:eastAsia="en-US"/>
    </w:rPr>
  </w:style>
  <w:style w:type="paragraph" w:customStyle="1" w:styleId="NoteText2">
    <w:name w:val="Note Text 2"/>
    <w:basedOn w:val="NoteText"/>
    <w:rsid w:val="00066FA7"/>
    <w:pPr>
      <w:pBdr>
        <w:top w:val="single" w:sz="4" w:space="1" w:color="DEB887"/>
      </w:pBdr>
      <w:spacing w:before="60"/>
      <w:ind w:left="360"/>
    </w:pPr>
  </w:style>
  <w:style w:type="paragraph" w:styleId="Footer">
    <w:name w:val="footer"/>
    <w:basedOn w:val="Normal"/>
    <w:link w:val="FooterChar"/>
    <w:rsid w:val="00066FA7"/>
    <w:pPr>
      <w:tabs>
        <w:tab w:val="center" w:pos="4680"/>
        <w:tab w:val="right" w:pos="9360"/>
      </w:tabs>
      <w:spacing w:before="0" w:after="0"/>
    </w:pPr>
    <w:rPr>
      <w:rFonts w:ascii="Corbel" w:hAnsi="Corbel" w:cstheme="minorBidi"/>
      <w:color w:val="632423"/>
      <w:szCs w:val="16"/>
      <w:lang w:val="en-US" w:eastAsia="en-US"/>
    </w:rPr>
  </w:style>
  <w:style w:type="paragraph" w:styleId="Header">
    <w:name w:val="header"/>
    <w:basedOn w:val="Normal"/>
    <w:link w:val="HeaderChar"/>
    <w:rsid w:val="00066FA7"/>
    <w:pPr>
      <w:pBdr>
        <w:bottom w:val="single" w:sz="4" w:space="1" w:color="632423"/>
      </w:pBdr>
      <w:tabs>
        <w:tab w:val="center" w:pos="4680"/>
        <w:tab w:val="right" w:pos="9360"/>
      </w:tabs>
      <w:spacing w:before="0" w:after="0"/>
    </w:pPr>
    <w:rPr>
      <w:rFonts w:ascii="Corbel" w:hAnsi="Corbel" w:cstheme="minorBidi"/>
      <w:color w:val="632423"/>
      <w:szCs w:val="18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66FA7"/>
    <w:rPr>
      <w:rFonts w:ascii="Cambria" w:hAnsi="Cambria" w:cs="Times New Roman"/>
      <w:b/>
      <w:bCs/>
      <w:szCs w:val="20"/>
    </w:rPr>
  </w:style>
  <w:style w:type="character" w:styleId="FollowedHyperlink">
    <w:name w:val="FollowedHyperlink"/>
    <w:basedOn w:val="DefaultParagraphFont"/>
    <w:rsid w:val="00066FA7"/>
    <w:rPr>
      <w:color w:val="0000FF"/>
      <w:u w:val="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66FA7"/>
    <w:rPr>
      <w:b/>
      <w:bCs/>
    </w:rPr>
  </w:style>
  <w:style w:type="paragraph" w:styleId="BalloonText">
    <w:name w:val="Balloon Text"/>
    <w:basedOn w:val="Normal"/>
    <w:link w:val="BalloonTextChar"/>
    <w:semiHidden/>
    <w:rsid w:val="00066FA7"/>
    <w:rPr>
      <w:rFonts w:ascii="Tahoma" w:hAnsi="Tahoma" w:cs="Tahoma"/>
      <w:sz w:val="16"/>
      <w:szCs w:val="16"/>
    </w:rPr>
  </w:style>
  <w:style w:type="paragraph" w:styleId="FootnoteText">
    <w:name w:val="footnote text"/>
    <w:basedOn w:val="BodyText"/>
    <w:link w:val="FootnoteTextChar"/>
    <w:semiHidden/>
    <w:rsid w:val="00066FA7"/>
    <w:rPr>
      <w:rFonts w:ascii="Constantia" w:hAnsi="Constantia" w:cstheme="minorBidi"/>
      <w:sz w:val="18"/>
    </w:rPr>
  </w:style>
  <w:style w:type="character" w:styleId="FootnoteReference">
    <w:name w:val="footnote reference"/>
    <w:basedOn w:val="DefaultParagraphFont"/>
    <w:semiHidden/>
    <w:rsid w:val="00066FA7"/>
    <w:rPr>
      <w:vertAlign w:val="superscript"/>
    </w:rPr>
  </w:style>
  <w:style w:type="paragraph" w:customStyle="1" w:styleId="TableText">
    <w:name w:val="Table Text"/>
    <w:basedOn w:val="BodyText"/>
    <w:link w:val="TableTextChar1"/>
    <w:qFormat/>
    <w:rsid w:val="00066FA7"/>
    <w:pPr>
      <w:spacing w:before="80" w:after="80"/>
    </w:pPr>
    <w:rPr>
      <w:rFonts w:eastAsia="Calibri"/>
    </w:rPr>
  </w:style>
  <w:style w:type="paragraph" w:styleId="Caption">
    <w:name w:val="caption"/>
    <w:basedOn w:val="BodyText"/>
    <w:next w:val="BodyText"/>
    <w:rsid w:val="00066FA7"/>
    <w:rPr>
      <w:bCs/>
      <w:i/>
      <w:szCs w:val="20"/>
    </w:rPr>
  </w:style>
  <w:style w:type="paragraph" w:styleId="Date">
    <w:name w:val="Date"/>
    <w:basedOn w:val="Normal"/>
    <w:next w:val="Contact"/>
    <w:link w:val="DateChar"/>
    <w:rsid w:val="00066FA7"/>
    <w:pPr>
      <w:spacing w:before="1080" w:after="1080"/>
      <w:ind w:left="360" w:hanging="360"/>
      <w:jc w:val="right"/>
    </w:pPr>
    <w:rPr>
      <w:rFonts w:ascii="Segoe UI" w:hAnsi="Segoe UI" w:cstheme="minorBidi"/>
      <w:b/>
      <w:sz w:val="28"/>
      <w:szCs w:val="24"/>
    </w:rPr>
  </w:style>
  <w:style w:type="paragraph" w:styleId="DocumentMap">
    <w:name w:val="Document Map"/>
    <w:basedOn w:val="Normal"/>
    <w:link w:val="DocumentMapChar"/>
    <w:semiHidden/>
    <w:rsid w:val="00066FA7"/>
    <w:pPr>
      <w:shd w:val="clear" w:color="auto" w:fill="000080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66FA7"/>
    <w:rPr>
      <w:i/>
      <w:iCs/>
    </w:rPr>
  </w:style>
  <w:style w:type="paragraph" w:customStyle="1" w:styleId="Project">
    <w:name w:val="Project"/>
    <w:basedOn w:val="Normal"/>
    <w:next w:val="Title"/>
    <w:rsid w:val="00066FA7"/>
    <w:pPr>
      <w:spacing w:before="720" w:after="240"/>
      <w:ind w:left="360" w:hanging="360"/>
      <w:jc w:val="right"/>
    </w:pPr>
    <w:rPr>
      <w:rFonts w:ascii="Segoe UI" w:hAnsi="Segoe UI"/>
      <w:b/>
      <w:sz w:val="40"/>
      <w:szCs w:val="36"/>
    </w:rPr>
  </w:style>
  <w:style w:type="paragraph" w:customStyle="1" w:styleId="TableHeading">
    <w:name w:val="Table Heading"/>
    <w:basedOn w:val="TableText"/>
    <w:next w:val="TableText"/>
    <w:qFormat/>
    <w:rsid w:val="00066FA7"/>
    <w:pPr>
      <w:keepNext/>
      <w:spacing w:before="40" w:after="40"/>
    </w:pPr>
  </w:style>
  <w:style w:type="character" w:customStyle="1" w:styleId="Term">
    <w:name w:val="Term"/>
    <w:basedOn w:val="DefaultParagraphFont"/>
    <w:rsid w:val="00066FA7"/>
    <w:rPr>
      <w:i/>
    </w:rPr>
  </w:style>
  <w:style w:type="character" w:customStyle="1" w:styleId="UIElement">
    <w:name w:val="UI Element"/>
    <w:qFormat/>
    <w:rsid w:val="00066FA7"/>
    <w:rPr>
      <w:b/>
    </w:rPr>
  </w:style>
  <w:style w:type="character" w:customStyle="1" w:styleId="Variable">
    <w:name w:val="Variable"/>
    <w:basedOn w:val="DefaultParagraphFont"/>
    <w:rsid w:val="00066FA7"/>
    <w:rPr>
      <w:i/>
    </w:rPr>
  </w:style>
  <w:style w:type="character" w:customStyle="1" w:styleId="BalloonTextChar">
    <w:name w:val="Balloon Text Char"/>
    <w:basedOn w:val="DefaultParagraphFont"/>
    <w:link w:val="BalloonText"/>
    <w:semiHidden/>
    <w:rsid w:val="00066FA7"/>
    <w:rPr>
      <w:rFonts w:ascii="Tahoma" w:hAnsi="Tahoma" w:cs="Tahoma"/>
      <w:sz w:val="16"/>
      <w:szCs w:val="16"/>
    </w:rPr>
  </w:style>
  <w:style w:type="character" w:customStyle="1" w:styleId="ListBulletChar">
    <w:name w:val="List Bullet Char"/>
    <w:link w:val="ListBullet"/>
    <w:rsid w:val="00066FA7"/>
    <w:rPr>
      <w:rFonts w:ascii="Cambria" w:hAnsi="Cambria" w:cs="Times New Roman"/>
      <w:szCs w:val="20"/>
    </w:rPr>
  </w:style>
  <w:style w:type="paragraph" w:customStyle="1" w:styleId="Callout">
    <w:name w:val="Callout"/>
    <w:basedOn w:val="Normal"/>
    <w:rsid w:val="00066FA7"/>
    <w:rPr>
      <w:rFonts w:ascii="Calibri" w:hAnsi="Calibri"/>
      <w:sz w:val="18"/>
    </w:rPr>
  </w:style>
  <w:style w:type="paragraph" w:customStyle="1" w:styleId="Contact">
    <w:name w:val="Contact"/>
    <w:basedOn w:val="Normal"/>
    <w:rsid w:val="00066FA7"/>
    <w:pPr>
      <w:spacing w:after="240"/>
      <w:ind w:left="360" w:hanging="360"/>
      <w:jc w:val="right"/>
    </w:pPr>
    <w:rPr>
      <w:rFonts w:ascii="Segoe UI" w:hAnsi="Segoe UI"/>
      <w:sz w:val="24"/>
    </w:rPr>
  </w:style>
  <w:style w:type="paragraph" w:customStyle="1" w:styleId="Version">
    <w:name w:val="Version"/>
    <w:basedOn w:val="Normal"/>
    <w:next w:val="Date"/>
    <w:rsid w:val="00066FA7"/>
    <w:pPr>
      <w:spacing w:after="960"/>
      <w:ind w:left="360" w:hanging="360"/>
      <w:jc w:val="right"/>
    </w:pPr>
    <w:rPr>
      <w:rFonts w:ascii="Segoe UI" w:hAnsi="Segoe UI"/>
      <w:sz w:val="28"/>
      <w:szCs w:val="28"/>
    </w:rPr>
  </w:style>
  <w:style w:type="character" w:customStyle="1" w:styleId="Input">
    <w:name w:val="Input"/>
    <w:basedOn w:val="DefaultParagraphFont"/>
    <w:rsid w:val="00066FA7"/>
    <w:rPr>
      <w:rFonts w:ascii="Consolas" w:hAnsi="Consolas"/>
      <w:sz w:val="20"/>
    </w:rPr>
  </w:style>
  <w:style w:type="paragraph" w:customStyle="1" w:styleId="TableText2">
    <w:name w:val="Table Text 2"/>
    <w:basedOn w:val="TableText"/>
    <w:rsid w:val="00066FA7"/>
    <w:pPr>
      <w:ind w:left="360"/>
    </w:pPr>
  </w:style>
  <w:style w:type="character" w:customStyle="1" w:styleId="Webding">
    <w:name w:val="Webding"/>
    <w:basedOn w:val="DefaultParagraphFont"/>
    <w:rsid w:val="00066FA7"/>
    <w:rPr>
      <w:rFonts w:ascii="Webdings" w:hAnsi="Webdings"/>
      <w:sz w:val="20"/>
    </w:rPr>
  </w:style>
  <w:style w:type="paragraph" w:customStyle="1" w:styleId="Copyright">
    <w:name w:val="Copyright"/>
    <w:basedOn w:val="BodyText"/>
    <w:rsid w:val="00066FA7"/>
  </w:style>
  <w:style w:type="paragraph" w:customStyle="1" w:styleId="Code">
    <w:name w:val="Code"/>
    <w:basedOn w:val="BodyText"/>
    <w:rsid w:val="00066FA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0" w:after="0" w:line="240" w:lineRule="auto"/>
    </w:pPr>
    <w:rPr>
      <w:rFonts w:ascii="Consolas" w:hAnsi="Consolas"/>
      <w:color w:val="31849B" w:themeColor="accent5" w:themeShade="BF"/>
    </w:rPr>
  </w:style>
  <w:style w:type="paragraph" w:customStyle="1" w:styleId="Release">
    <w:name w:val="Release"/>
    <w:next w:val="Normal"/>
    <w:rsid w:val="00066FA7"/>
    <w:pPr>
      <w:spacing w:before="240" w:after="1920" w:line="240" w:lineRule="auto"/>
      <w:ind w:left="1800" w:hanging="360"/>
      <w:jc w:val="right"/>
    </w:pPr>
    <w:rPr>
      <w:rFonts w:ascii="Century Gothic" w:hAnsi="Century Gothic" w:cs="Times New Roman"/>
      <w:b/>
      <w:sz w:val="36"/>
      <w:szCs w:val="32"/>
      <w:lang w:val="en-US" w:eastAsia="en-US"/>
    </w:rPr>
  </w:style>
  <w:style w:type="numbering" w:customStyle="1" w:styleId="Appendix">
    <w:name w:val="Appendix"/>
    <w:basedOn w:val="NoList"/>
    <w:rsid w:val="00066FA7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rsid w:val="00066FA7"/>
    <w:rPr>
      <w:rFonts w:ascii="Segoe UI" w:eastAsia="Calibri" w:hAnsi="Segoe UI" w:cs="Arial"/>
      <w:b/>
      <w:bCs/>
      <w:color w:val="990000"/>
      <w:sz w:val="28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rsid w:val="00066FA7"/>
    <w:rPr>
      <w:rFonts w:ascii="Cambria" w:hAnsi="Cambria" w:cs="Times New Roman"/>
    </w:rPr>
  </w:style>
  <w:style w:type="numbering" w:styleId="1ai">
    <w:name w:val="Outline List 1"/>
    <w:basedOn w:val="NoList"/>
    <w:rsid w:val="00066FA7"/>
    <w:pPr>
      <w:numPr>
        <w:numId w:val="2"/>
      </w:numPr>
    </w:pPr>
  </w:style>
  <w:style w:type="numbering" w:styleId="111111">
    <w:name w:val="Outline List 2"/>
    <w:basedOn w:val="NoList"/>
    <w:rsid w:val="00066FA7"/>
    <w:pPr>
      <w:numPr>
        <w:numId w:val="1"/>
      </w:numPr>
    </w:pPr>
  </w:style>
  <w:style w:type="table" w:customStyle="1" w:styleId="qTable">
    <w:name w:val="qTable"/>
    <w:basedOn w:val="TableNormal"/>
    <w:rsid w:val="00066FA7"/>
    <w:pPr>
      <w:spacing w:before="40" w:after="40" w:line="240" w:lineRule="auto"/>
    </w:pPr>
    <w:rPr>
      <w:rFonts w:ascii="Cambria" w:hAnsi="Cambria" w:cs="Times New Roman"/>
      <w:szCs w:val="20"/>
    </w:rPr>
    <w:tblPr>
      <w:tblStyleRowBandSize w:val="1"/>
      <w:tblInd w:w="0" w:type="dxa"/>
      <w:tblBorders>
        <w:top w:val="single" w:sz="4" w:space="0" w:color="632423"/>
        <w:bottom w:val="single" w:sz="4" w:space="0" w:color="632423"/>
        <w:insideH w:val="single" w:sz="4" w:space="0" w:color="632423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12" w:space="0" w:color="632423"/>
          <w:bottom w:val="single" w:sz="4" w:space="0" w:color="632423"/>
        </w:tcBorders>
      </w:tcPr>
    </w:tblStylePr>
    <w:tblStylePr w:type="band1Horz">
      <w:tblPr/>
      <w:tcPr>
        <w:tcBorders>
          <w:top w:val="single" w:sz="4" w:space="0" w:color="632423"/>
          <w:left w:val="nil"/>
          <w:bottom w:val="single" w:sz="4" w:space="0" w:color="632423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632423"/>
          <w:left w:val="nil"/>
          <w:bottom w:val="single" w:sz="4" w:space="0" w:color="632423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lient">
    <w:name w:val="Client"/>
    <w:basedOn w:val="Normal"/>
    <w:next w:val="Project"/>
    <w:rsid w:val="00066FA7"/>
    <w:pPr>
      <w:pBdr>
        <w:top w:val="single" w:sz="18" w:space="1" w:color="990000"/>
      </w:pBdr>
      <w:spacing w:after="480"/>
      <w:ind w:left="360" w:hanging="360"/>
      <w:jc w:val="right"/>
    </w:pPr>
    <w:rPr>
      <w:rFonts w:ascii="Segoe UI" w:hAnsi="Segoe UI"/>
      <w:sz w:val="36"/>
      <w:szCs w:val="44"/>
    </w:rPr>
  </w:style>
  <w:style w:type="character" w:customStyle="1" w:styleId="ListBullet2CompactChar">
    <w:name w:val="List Bullet 2 Compact Char"/>
    <w:basedOn w:val="DefaultParagraphFont"/>
    <w:link w:val="ListBullet2Compact"/>
    <w:rsid w:val="00066FA7"/>
    <w:rPr>
      <w:rFonts w:ascii="Cambria" w:eastAsia="Calibri" w:hAnsi="Cambria" w:cs="Times New Roman"/>
    </w:rPr>
  </w:style>
  <w:style w:type="character" w:customStyle="1" w:styleId="TableTextChar1">
    <w:name w:val="Table Text Char1"/>
    <w:basedOn w:val="DefaultParagraphFont"/>
    <w:link w:val="TableText"/>
    <w:rsid w:val="00066FA7"/>
    <w:rPr>
      <w:rFonts w:ascii="Cambria" w:eastAsia="Calibri" w:hAnsi="Cambria" w:cs="Times New Roman"/>
    </w:rPr>
  </w:style>
  <w:style w:type="character" w:customStyle="1" w:styleId="NoteTextChar">
    <w:name w:val="Note Text Char"/>
    <w:basedOn w:val="DefaultParagraphFont"/>
    <w:link w:val="NoteText"/>
    <w:rsid w:val="00066FA7"/>
    <w:rPr>
      <w:rFonts w:ascii="Cambria" w:hAnsi="Cambria" w:cs="Times New Roman"/>
      <w:szCs w:val="20"/>
      <w:shd w:val="clear" w:color="auto" w:fill="FAF6EC"/>
    </w:rPr>
  </w:style>
  <w:style w:type="paragraph" w:customStyle="1" w:styleId="ListLetter">
    <w:name w:val="List Letter"/>
    <w:basedOn w:val="ListNumber"/>
    <w:qFormat/>
    <w:rsid w:val="00066FA7"/>
    <w:pPr>
      <w:numPr>
        <w:numId w:val="28"/>
      </w:numPr>
      <w:spacing w:before="80" w:after="80"/>
    </w:pPr>
  </w:style>
  <w:style w:type="paragraph" w:customStyle="1" w:styleId="TableTextCompact">
    <w:name w:val="Table Text Compact"/>
    <w:basedOn w:val="TableText"/>
    <w:rsid w:val="00066FA7"/>
    <w:pPr>
      <w:spacing w:before="0" w:after="0" w:line="240" w:lineRule="auto"/>
    </w:pPr>
  </w:style>
  <w:style w:type="paragraph" w:customStyle="1" w:styleId="Job">
    <w:name w:val="Job"/>
    <w:basedOn w:val="Normal"/>
    <w:rsid w:val="00066FA7"/>
    <w:pPr>
      <w:keepNext/>
      <w:shd w:val="clear" w:color="auto" w:fill="EEECE1" w:themeFill="background2"/>
      <w:tabs>
        <w:tab w:val="left" w:pos="2160"/>
      </w:tabs>
      <w:spacing w:before="240"/>
    </w:pPr>
    <w:rPr>
      <w:rFonts w:ascii="Candara" w:hAnsi="Candara"/>
      <w:sz w:val="24"/>
    </w:rPr>
  </w:style>
  <w:style w:type="paragraph" w:customStyle="1" w:styleId="Position">
    <w:name w:val="Position"/>
    <w:basedOn w:val="BodyText"/>
    <w:rsid w:val="00066FA7"/>
    <w:pPr>
      <w:keepNext/>
      <w:pBdr>
        <w:bottom w:val="single" w:sz="4" w:space="1" w:color="C0C0C0"/>
      </w:pBdr>
    </w:pPr>
    <w:rPr>
      <w:rFonts w:ascii="Candara" w:hAnsi="Candara"/>
      <w:bCs/>
      <w:sz w:val="24"/>
    </w:rPr>
  </w:style>
  <w:style w:type="paragraph" w:customStyle="1" w:styleId="ListBulletKwn">
    <w:name w:val="List Bullet Kwn"/>
    <w:basedOn w:val="ListBullet"/>
    <w:rsid w:val="00066FA7"/>
    <w:pPr>
      <w:keepNext/>
      <w:numPr>
        <w:numId w:val="12"/>
      </w:numPr>
    </w:pPr>
    <w:rPr>
      <w:lang w:eastAsia="en-US"/>
    </w:rPr>
  </w:style>
  <w:style w:type="paragraph" w:customStyle="1" w:styleId="Heading1xTOC">
    <w:name w:val="Heading 1 xTOC"/>
    <w:next w:val="BodyText"/>
    <w:rsid w:val="00066FA7"/>
    <w:pPr>
      <w:keepNext/>
      <w:pageBreakBefore/>
      <w:shd w:val="clear" w:color="auto" w:fill="990000"/>
      <w:spacing w:before="240" w:after="1200" w:line="240" w:lineRule="auto"/>
      <w:ind w:left="360" w:hanging="360"/>
    </w:pPr>
    <w:rPr>
      <w:rFonts w:ascii="Segoe UI" w:hAnsi="Segoe UI" w:cs="Times New Roman"/>
      <w:color w:val="FFFFFF" w:themeColor="background1"/>
      <w:sz w:val="48"/>
      <w:szCs w:val="24"/>
      <w:lang w:val="en-US" w:eastAsia="en-US"/>
    </w:rPr>
  </w:style>
  <w:style w:type="paragraph" w:customStyle="1" w:styleId="FieldName2">
    <w:name w:val="Field Name 2"/>
    <w:basedOn w:val="Normal"/>
    <w:next w:val="BodyText3"/>
    <w:rsid w:val="00066FA7"/>
    <w:pPr>
      <w:keepNext/>
      <w:ind w:left="360"/>
    </w:pPr>
    <w:rPr>
      <w:shadow/>
    </w:rPr>
  </w:style>
  <w:style w:type="paragraph" w:customStyle="1" w:styleId="FieldName">
    <w:name w:val="Field Name"/>
    <w:basedOn w:val="BodyText2"/>
    <w:next w:val="BodyText2"/>
    <w:rsid w:val="00066FA7"/>
    <w:pPr>
      <w:keepNext/>
      <w:ind w:left="0"/>
    </w:pPr>
    <w:rPr>
      <w:shadow/>
      <w:szCs w:val="20"/>
    </w:rPr>
  </w:style>
  <w:style w:type="paragraph" w:customStyle="1" w:styleId="ListSingleStep">
    <w:name w:val="List Single Step"/>
    <w:basedOn w:val="Normal"/>
    <w:rsid w:val="00066FA7"/>
    <w:pPr>
      <w:numPr>
        <w:numId w:val="13"/>
      </w:numPr>
    </w:pPr>
    <w:rPr>
      <w:rFonts w:cs="Tahoma"/>
      <w:szCs w:val="22"/>
    </w:rPr>
  </w:style>
  <w:style w:type="paragraph" w:customStyle="1" w:styleId="BodyTextKwn">
    <w:name w:val="Body Text Kwn"/>
    <w:basedOn w:val="BodyText"/>
    <w:rsid w:val="00066FA7"/>
    <w:pPr>
      <w:keepNext/>
    </w:pPr>
  </w:style>
  <w:style w:type="character" w:customStyle="1" w:styleId="Lead-In">
    <w:name w:val="Lead-In"/>
    <w:basedOn w:val="DefaultParagraphFont"/>
    <w:uiPriority w:val="1"/>
    <w:rsid w:val="00066FA7"/>
    <w:rPr>
      <w:i/>
    </w:rPr>
  </w:style>
  <w:style w:type="paragraph" w:customStyle="1" w:styleId="Quotation">
    <w:name w:val="Quotation"/>
    <w:basedOn w:val="BodyText"/>
    <w:rsid w:val="00066FA7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</w:pPr>
  </w:style>
  <w:style w:type="paragraph" w:customStyle="1" w:styleId="Spacer">
    <w:name w:val="Spacer"/>
    <w:basedOn w:val="BodyText"/>
    <w:next w:val="BodyText"/>
    <w:rsid w:val="00066FA7"/>
    <w:pPr>
      <w:spacing w:line="20" w:lineRule="exact"/>
    </w:pPr>
    <w:rPr>
      <w:sz w:val="12"/>
    </w:rPr>
  </w:style>
  <w:style w:type="paragraph" w:customStyle="1" w:styleId="Security">
    <w:name w:val="Security"/>
    <w:basedOn w:val="Contact"/>
    <w:rsid w:val="00066FA7"/>
    <w:pPr>
      <w:spacing w:before="960" w:after="0"/>
    </w:pPr>
    <w:rPr>
      <w:b/>
    </w:rPr>
  </w:style>
  <w:style w:type="paragraph" w:customStyle="1" w:styleId="TableBullet">
    <w:name w:val="Table Bullet"/>
    <w:rsid w:val="00066FA7"/>
    <w:pPr>
      <w:numPr>
        <w:numId w:val="18"/>
      </w:numPr>
      <w:spacing w:before="80" w:after="80" w:line="280" w:lineRule="exact"/>
    </w:pPr>
    <w:rPr>
      <w:rFonts w:ascii="Cambria" w:hAnsi="Cambria" w:cs="Times New Roman"/>
      <w:szCs w:val="20"/>
      <w:lang w:val="en-US" w:eastAsia="en-US"/>
    </w:rPr>
  </w:style>
  <w:style w:type="paragraph" w:customStyle="1" w:styleId="NoteText3">
    <w:name w:val="Note Text 3"/>
    <w:basedOn w:val="NoteText2"/>
    <w:rsid w:val="00066FA7"/>
    <w:pPr>
      <w:ind w:left="720"/>
    </w:pPr>
  </w:style>
  <w:style w:type="paragraph" w:customStyle="1" w:styleId="ExampleText">
    <w:name w:val="Example Text"/>
    <w:basedOn w:val="NoteText"/>
    <w:rsid w:val="00066FA7"/>
    <w:pPr>
      <w:pBdr>
        <w:top w:val="single" w:sz="4" w:space="1" w:color="4F6228" w:themeColor="accent3" w:themeShade="80"/>
        <w:bottom w:val="single" w:sz="4" w:space="1" w:color="4F6228" w:themeColor="accent3" w:themeShade="80"/>
      </w:pBdr>
      <w:shd w:val="clear" w:color="auto" w:fill="EAF1DD" w:themeFill="accent3" w:themeFillTint="33"/>
    </w:pPr>
  </w:style>
  <w:style w:type="paragraph" w:customStyle="1" w:styleId="ExampleText2">
    <w:name w:val="Example Text 2"/>
    <w:basedOn w:val="NoteText2"/>
    <w:rsid w:val="00066FA7"/>
    <w:pPr>
      <w:pBdr>
        <w:top w:val="single" w:sz="4" w:space="1" w:color="4F6228" w:themeColor="accent3" w:themeShade="80"/>
        <w:bottom w:val="single" w:sz="4" w:space="1" w:color="4F6228" w:themeColor="accent3" w:themeShade="80"/>
      </w:pBdr>
      <w:shd w:val="clear" w:color="auto" w:fill="EAF1DD" w:themeFill="accent3" w:themeFillTint="33"/>
    </w:pPr>
  </w:style>
  <w:style w:type="paragraph" w:customStyle="1" w:styleId="ExampleText3">
    <w:name w:val="Example Text 3"/>
    <w:basedOn w:val="NoteText3"/>
    <w:rsid w:val="00066FA7"/>
    <w:pPr>
      <w:pBdr>
        <w:top w:val="single" w:sz="4" w:space="1" w:color="4F6228" w:themeColor="accent3" w:themeShade="80"/>
        <w:bottom w:val="single" w:sz="4" w:space="3" w:color="4F6228" w:themeColor="accent3" w:themeShade="80"/>
      </w:pBdr>
      <w:shd w:val="clear" w:color="auto" w:fill="EAF1DD" w:themeFill="accent3" w:themeFillTint="33"/>
    </w:pPr>
  </w:style>
  <w:style w:type="character" w:customStyle="1" w:styleId="FieldLabel">
    <w:name w:val="Field Label"/>
    <w:basedOn w:val="DefaultParagraphFont"/>
    <w:rsid w:val="00066FA7"/>
    <w:rPr>
      <w:rFonts w:ascii="Constantia" w:hAnsi="Constantia"/>
      <w:shadow/>
      <w:sz w:val="22"/>
      <w:szCs w:val="18"/>
    </w:rPr>
  </w:style>
  <w:style w:type="paragraph" w:customStyle="1" w:styleId="ListSingleStep2">
    <w:name w:val="List Single Step 2"/>
    <w:basedOn w:val="ListSingleStep"/>
    <w:rsid w:val="00066FA7"/>
    <w:pPr>
      <w:numPr>
        <w:numId w:val="14"/>
      </w:numPr>
    </w:pPr>
  </w:style>
  <w:style w:type="paragraph" w:customStyle="1" w:styleId="Heading3xTOC">
    <w:name w:val="Heading 3 xTOC"/>
    <w:basedOn w:val="Normal"/>
    <w:next w:val="BodyText"/>
    <w:rsid w:val="00066FA7"/>
    <w:pPr>
      <w:keepNext/>
      <w:pBdr>
        <w:top w:val="single" w:sz="12" w:space="1" w:color="990000"/>
      </w:pBdr>
      <w:spacing w:before="360"/>
    </w:pPr>
    <w:rPr>
      <w:rFonts w:ascii="Segoe UI" w:hAnsi="Segoe UI"/>
      <w:b/>
      <w:color w:val="990000"/>
      <w:sz w:val="28"/>
      <w:szCs w:val="22"/>
    </w:rPr>
  </w:style>
  <w:style w:type="paragraph" w:customStyle="1" w:styleId="TableBulletCompact">
    <w:name w:val="Table Bullet Compact"/>
    <w:basedOn w:val="TableBullet"/>
    <w:rsid w:val="00066FA7"/>
    <w:pPr>
      <w:spacing w:before="0" w:after="0"/>
    </w:pPr>
    <w:rPr>
      <w:lang w:eastAsia="en-CA"/>
    </w:rPr>
  </w:style>
  <w:style w:type="paragraph" w:customStyle="1" w:styleId="TableBullet2">
    <w:name w:val="Table Bullet 2"/>
    <w:basedOn w:val="TableBullet"/>
    <w:rsid w:val="00066FA7"/>
    <w:pPr>
      <w:numPr>
        <w:numId w:val="16"/>
      </w:numPr>
      <w:spacing w:before="0" w:after="0"/>
    </w:pPr>
    <w:rPr>
      <w:lang w:eastAsia="en-CA"/>
    </w:rPr>
  </w:style>
  <w:style w:type="paragraph" w:customStyle="1" w:styleId="Heading2xTOC">
    <w:name w:val="Heading 2 xTOC"/>
    <w:basedOn w:val="Heading2"/>
    <w:next w:val="BodyText"/>
    <w:rsid w:val="00066FA7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34"/>
    <w:rsid w:val="00B521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28D3"/>
  </w:style>
  <w:style w:type="character" w:styleId="HTMLCode">
    <w:name w:val="HTML Code"/>
    <w:basedOn w:val="DefaultParagraphFont"/>
    <w:uiPriority w:val="99"/>
    <w:unhideWhenUsed/>
    <w:rsid w:val="008428D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E0E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Code2">
    <w:name w:val="Code 2"/>
    <w:basedOn w:val="Code"/>
    <w:rsid w:val="00066FA7"/>
    <w:pPr>
      <w:ind w:left="360"/>
    </w:pPr>
  </w:style>
  <w:style w:type="paragraph" w:customStyle="1" w:styleId="ListRoman">
    <w:name w:val="List Roman"/>
    <w:basedOn w:val="ListLetter"/>
    <w:rsid w:val="00066FA7"/>
    <w:pPr>
      <w:numPr>
        <w:numId w:val="27"/>
      </w:numPr>
    </w:pPr>
    <w:rPr>
      <w:lang w:eastAsia="en-US"/>
    </w:rPr>
  </w:style>
  <w:style w:type="paragraph" w:customStyle="1" w:styleId="Heading3NoNum">
    <w:name w:val="Heading 3 NoNum"/>
    <w:basedOn w:val="Normal"/>
    <w:next w:val="BodyText"/>
    <w:rsid w:val="00066FA7"/>
    <w:pPr>
      <w:keepNext/>
      <w:pBdr>
        <w:top w:val="single" w:sz="12" w:space="1" w:color="990000"/>
      </w:pBdr>
      <w:spacing w:before="360" w:after="240"/>
    </w:pPr>
    <w:rPr>
      <w:rFonts w:ascii="Segoe UI" w:hAnsi="Segoe UI"/>
      <w:b/>
      <w:color w:val="990000"/>
      <w:sz w:val="28"/>
      <w:szCs w:val="22"/>
    </w:rPr>
  </w:style>
  <w:style w:type="paragraph" w:customStyle="1" w:styleId="Heading2NoNum">
    <w:name w:val="Heading 2 NoNum"/>
    <w:basedOn w:val="Heading2"/>
    <w:next w:val="BodyText"/>
    <w:rsid w:val="00066FA7"/>
    <w:pPr>
      <w:numPr>
        <w:ilvl w:val="0"/>
        <w:numId w:val="0"/>
      </w:numPr>
    </w:pPr>
  </w:style>
  <w:style w:type="paragraph" w:customStyle="1" w:styleId="Heading1NoNum">
    <w:name w:val="Heading 1 NoNum"/>
    <w:next w:val="BodyText"/>
    <w:rsid w:val="00066FA7"/>
    <w:pPr>
      <w:keepNext/>
      <w:pageBreakBefore/>
      <w:shd w:val="clear" w:color="auto" w:fill="990000"/>
      <w:spacing w:after="1200" w:line="240" w:lineRule="auto"/>
    </w:pPr>
    <w:rPr>
      <w:rFonts w:ascii="Segoe UI" w:hAnsi="Segoe UI" w:cs="Times New Roman"/>
      <w:color w:val="FFFFFF" w:themeColor="background1"/>
      <w:sz w:val="48"/>
      <w:szCs w:val="24"/>
      <w:lang w:val="en-US" w:eastAsia="en-US"/>
    </w:rPr>
  </w:style>
  <w:style w:type="paragraph" w:customStyle="1" w:styleId="Heading4NoNum">
    <w:name w:val="Heading 4 NoNum"/>
    <w:basedOn w:val="Heading4"/>
    <w:next w:val="BodyText"/>
    <w:rsid w:val="00066FA7"/>
    <w:pPr>
      <w:numPr>
        <w:ilvl w:val="0"/>
        <w:numId w:val="0"/>
      </w:numPr>
    </w:pPr>
  </w:style>
  <w:style w:type="paragraph" w:customStyle="1" w:styleId="ColumnTitle">
    <w:name w:val="Column Title"/>
    <w:basedOn w:val="Normal"/>
    <w:rsid w:val="00066FA7"/>
    <w:pPr>
      <w:keepNext/>
      <w:spacing w:after="240"/>
    </w:pPr>
    <w:rPr>
      <w:rFonts w:ascii="Candara" w:hAnsi="Candara"/>
      <w:b/>
      <w:smallCaps/>
      <w:color w:val="602020"/>
      <w:sz w:val="28"/>
      <w:szCs w:val="22"/>
    </w:rPr>
  </w:style>
  <w:style w:type="paragraph" w:customStyle="1" w:styleId="Part">
    <w:name w:val="Part"/>
    <w:basedOn w:val="BodyText"/>
    <w:next w:val="BodyText"/>
    <w:rsid w:val="00066FA7"/>
    <w:pPr>
      <w:pageBreakBefore/>
      <w:pBdr>
        <w:top w:val="single" w:sz="4" w:space="30" w:color="990000"/>
        <w:left w:val="single" w:sz="4" w:space="4" w:color="990000"/>
        <w:bottom w:val="single" w:sz="4" w:space="30" w:color="990000"/>
        <w:right w:val="single" w:sz="4" w:space="4" w:color="990000"/>
      </w:pBdr>
      <w:spacing w:line="360" w:lineRule="auto"/>
    </w:pPr>
    <w:rPr>
      <w:rFonts w:ascii="Segoe UI" w:hAnsi="Segoe UI"/>
      <w:b/>
      <w:color w:val="990000"/>
      <w:sz w:val="56"/>
    </w:rPr>
  </w:style>
  <w:style w:type="paragraph" w:styleId="TableofFigures">
    <w:name w:val="table of figures"/>
    <w:basedOn w:val="Normal"/>
    <w:next w:val="Normal"/>
    <w:uiPriority w:val="99"/>
    <w:rsid w:val="00066FA7"/>
  </w:style>
  <w:style w:type="paragraph" w:customStyle="1" w:styleId="FigurewCaption">
    <w:name w:val="Figure w/Caption"/>
    <w:basedOn w:val="Figure"/>
    <w:next w:val="Caption"/>
    <w:rsid w:val="00066FA7"/>
    <w:pPr>
      <w:keepNext/>
      <w:spacing w:after="0"/>
    </w:pPr>
  </w:style>
  <w:style w:type="paragraph" w:customStyle="1" w:styleId="Figure3">
    <w:name w:val="Figure 3"/>
    <w:basedOn w:val="Figure2"/>
    <w:next w:val="BodyText3"/>
    <w:rsid w:val="00066FA7"/>
    <w:pPr>
      <w:spacing w:before="120" w:after="120"/>
      <w:ind w:left="720"/>
    </w:pPr>
    <w:rPr>
      <w:noProof/>
    </w:rPr>
  </w:style>
  <w:style w:type="paragraph" w:customStyle="1" w:styleId="Address">
    <w:name w:val="Address"/>
    <w:basedOn w:val="Security"/>
    <w:rsid w:val="00066FA7"/>
    <w:pPr>
      <w:spacing w:before="480"/>
    </w:pPr>
    <w:rPr>
      <w:b w:val="0"/>
    </w:rPr>
  </w:style>
  <w:style w:type="paragraph" w:customStyle="1" w:styleId="ResumeCompany">
    <w:name w:val="Resume Company"/>
    <w:rsid w:val="00066FA7"/>
    <w:pPr>
      <w:keepNext/>
      <w:spacing w:before="240" w:after="0" w:line="240" w:lineRule="auto"/>
    </w:pPr>
    <w:rPr>
      <w:rFonts w:ascii="Segoe UI" w:hAnsi="Segoe UI" w:cs="Times New Roman"/>
      <w:b/>
      <w:color w:val="990000"/>
      <w:sz w:val="20"/>
      <w:szCs w:val="20"/>
      <w:lang w:val="en-US" w:eastAsia="en-US"/>
    </w:rPr>
  </w:style>
  <w:style w:type="paragraph" w:customStyle="1" w:styleId="ResumePosition">
    <w:name w:val="Resume Position"/>
    <w:basedOn w:val="ResumeCompany"/>
    <w:rsid w:val="00066FA7"/>
    <w:pPr>
      <w:pBdr>
        <w:bottom w:val="single" w:sz="4" w:space="1" w:color="602020"/>
      </w:pBdr>
      <w:spacing w:before="120" w:after="120"/>
    </w:pPr>
    <w:rPr>
      <w:rFonts w:asciiTheme="majorHAnsi" w:hAnsiTheme="majorHAnsi"/>
      <w:b w:val="0"/>
      <w:i/>
      <w:sz w:val="24"/>
    </w:rPr>
  </w:style>
  <w:style w:type="paragraph" w:customStyle="1" w:styleId="ResumeSection">
    <w:name w:val="Resume Section"/>
    <w:basedOn w:val="Normal"/>
    <w:rsid w:val="00066FA7"/>
    <w:pPr>
      <w:keepNext/>
      <w:pBdr>
        <w:top w:val="single" w:sz="4" w:space="2" w:color="EEECE1" w:themeColor="background2"/>
        <w:left w:val="single" w:sz="4" w:space="6" w:color="EEECE1" w:themeColor="background2"/>
        <w:bottom w:val="single" w:sz="4" w:space="2" w:color="EEECE1" w:themeColor="background2"/>
        <w:right w:val="single" w:sz="4" w:space="6" w:color="EEECE1" w:themeColor="background2"/>
      </w:pBdr>
      <w:shd w:val="clear" w:color="auto" w:fill="EEECE1" w:themeFill="background2"/>
      <w:tabs>
        <w:tab w:val="left" w:pos="2160"/>
      </w:tabs>
      <w:spacing w:before="240"/>
    </w:pPr>
    <w:rPr>
      <w:rFonts w:ascii="Segoe UI" w:hAnsi="Segoe UI"/>
      <w:sz w:val="24"/>
    </w:rPr>
  </w:style>
  <w:style w:type="paragraph" w:customStyle="1" w:styleId="ResumeSubsection">
    <w:name w:val="Resume Subsection"/>
    <w:basedOn w:val="BodyText"/>
    <w:rsid w:val="00066FA7"/>
    <w:pPr>
      <w:keepNext/>
    </w:pPr>
    <w:rPr>
      <w:rFonts w:ascii="Candara" w:hAnsi="Candara"/>
      <w:bCs/>
      <w:smallCaps/>
      <w:sz w:val="24"/>
    </w:rPr>
  </w:style>
  <w:style w:type="paragraph" w:customStyle="1" w:styleId="Subheading">
    <w:name w:val="Subheading"/>
    <w:basedOn w:val="Title"/>
    <w:rsid w:val="00066FA7"/>
    <w:pPr>
      <w:keepNext/>
      <w:spacing w:before="480"/>
      <w:ind w:left="1080"/>
    </w:pPr>
    <w:rPr>
      <w:sz w:val="36"/>
      <w:szCs w:val="20"/>
      <w:lang w:eastAsia="zh-TW"/>
    </w:rPr>
  </w:style>
  <w:style w:type="paragraph" w:customStyle="1" w:styleId="CodeIndent">
    <w:name w:val="Code Indent"/>
    <w:basedOn w:val="Code"/>
    <w:rsid w:val="00066FA7"/>
    <w:pPr>
      <w:pBdr>
        <w:left w:val="single" w:sz="4" w:space="24" w:color="E3EAE8"/>
      </w:pBdr>
    </w:pPr>
  </w:style>
  <w:style w:type="paragraph" w:styleId="Revision">
    <w:name w:val="Revision"/>
    <w:hidden/>
    <w:semiHidden/>
    <w:rsid w:val="00A53379"/>
    <w:pPr>
      <w:spacing w:after="0" w:line="240" w:lineRule="auto"/>
    </w:pPr>
    <w:rPr>
      <w:rFonts w:ascii="Cambria" w:hAnsi="Cambria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bakersales.info/api/userprofiles?type=11&amp;id=001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alastra\AppData\Roaming\Microsoft\Templates\Qualico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824B8-C27F-BC43-B921-8E631B6C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\Users\schalastra\AppData\Roaming\Microsoft\Templates\Qualicom.dotx</Template>
  <TotalTime>1</TotalTime>
  <Pages>16</Pages>
  <Words>2290</Words>
  <Characters>13056</Characters>
  <Application>Microsoft Macintosh Word</Application>
  <DocSecurity>0</DocSecurity>
  <Lines>108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16033</CharactersWithSpaces>
  <SharedDoc>false</SharedDoc>
  <HLinks>
    <vt:vector size="18" baseType="variant"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_Toc228335379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_Toc228335378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_Toc228335377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2014-09-29T19:28:00Z</dcterms:created>
  <dcterms:modified xsi:type="dcterms:W3CDTF">2014-09-29T19:28:00Z</dcterms:modified>
</cp:coreProperties>
</file>